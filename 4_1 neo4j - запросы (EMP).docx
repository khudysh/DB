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4B4" w:rsidRDefault="00DB64B4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</w:pPr>
    </w:p>
    <w:p w:rsidR="00D574B6" w:rsidRDefault="00D574B6" w:rsidP="00D574B6">
      <w:pPr>
        <w:pStyle w:val="3"/>
        <w:spacing w:line="0" w:lineRule="atLeast"/>
        <w:jc w:val="center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2D248E">
        <w:rPr>
          <w:kern w:val="36"/>
          <w:sz w:val="28"/>
          <w:szCs w:val="28"/>
          <w:bdr w:val="none" w:sz="0" w:space="0" w:color="auto" w:frame="1"/>
        </w:rPr>
        <w:t>Лабораторная работа №</w:t>
      </w:r>
      <w:r>
        <w:rPr>
          <w:kern w:val="36"/>
          <w:sz w:val="28"/>
          <w:szCs w:val="28"/>
          <w:bdr w:val="none" w:sz="0" w:space="0" w:color="auto" w:frame="1"/>
        </w:rPr>
        <w:t xml:space="preserve"> </w:t>
      </w:r>
      <w:r w:rsidR="00B02FF5" w:rsidRPr="00E42D18">
        <w:rPr>
          <w:kern w:val="36"/>
          <w:sz w:val="28"/>
          <w:szCs w:val="28"/>
          <w:bdr w:val="none" w:sz="0" w:space="0" w:color="auto" w:frame="1"/>
        </w:rPr>
        <w:t>4</w:t>
      </w:r>
      <w:r w:rsidR="00FD4B7A" w:rsidRPr="00FD4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:rsidR="009A0B3F" w:rsidRPr="009A0B3F" w:rsidRDefault="009A0B3F" w:rsidP="009A0B3F">
      <w:pPr>
        <w:pStyle w:val="ab"/>
        <w:ind w:left="720"/>
        <w:rPr>
          <w:rFonts w:ascii="Times New Roman" w:hAnsi="Times New Roman"/>
          <w:iCs/>
          <w:sz w:val="24"/>
          <w:szCs w:val="24"/>
          <w:u w:val="single"/>
        </w:rPr>
      </w:pPr>
      <w:r w:rsidRPr="009A0B3F">
        <w:rPr>
          <w:rFonts w:ascii="Times New Roman" w:hAnsi="Times New Roman"/>
          <w:sz w:val="24"/>
          <w:szCs w:val="24"/>
          <w:u w:val="single"/>
          <w:bdr w:val="none" w:sz="0" w:space="0" w:color="auto" w:frame="1"/>
        </w:rPr>
        <w:t>Задание №1.</w:t>
      </w:r>
    </w:p>
    <w:p w:rsidR="009A0B3F" w:rsidRPr="00055C2D" w:rsidRDefault="009A0B3F" w:rsidP="009A0B3F">
      <w:pPr>
        <w:pStyle w:val="ab"/>
        <w:rPr>
          <w:rFonts w:ascii="Times New Roman" w:hAnsi="Times New Roman"/>
          <w:iCs/>
          <w:sz w:val="24"/>
          <w:szCs w:val="24"/>
        </w:rPr>
      </w:pPr>
      <w:r w:rsidRPr="00055C2D">
        <w:rPr>
          <w:rFonts w:ascii="Times New Roman" w:hAnsi="Times New Roman"/>
          <w:sz w:val="24"/>
          <w:szCs w:val="24"/>
        </w:rPr>
        <w:t>Настройка SQL*</w:t>
      </w:r>
      <w:proofErr w:type="spellStart"/>
      <w:r w:rsidRPr="00055C2D">
        <w:rPr>
          <w:rFonts w:ascii="Times New Roman" w:hAnsi="Times New Roman"/>
          <w:sz w:val="24"/>
          <w:szCs w:val="24"/>
        </w:rPr>
        <w:t>Plus</w:t>
      </w:r>
      <w:proofErr w:type="spellEnd"/>
      <w:r w:rsidRPr="00055C2D">
        <w:rPr>
          <w:rFonts w:ascii="Times New Roman" w:hAnsi="Times New Roman"/>
          <w:sz w:val="24"/>
          <w:szCs w:val="24"/>
        </w:rPr>
        <w:t>. Необходимо включить режим ECHO и вывести протокол лаб. работы в файл </w:t>
      </w:r>
      <w:r>
        <w:rPr>
          <w:rFonts w:ascii="Times New Roman" w:hAnsi="Times New Roman"/>
          <w:sz w:val="24"/>
          <w:szCs w:val="24"/>
        </w:rPr>
        <w:t>спул файл</w:t>
      </w:r>
      <w:r w:rsidRPr="00055C2D">
        <w:rPr>
          <w:rFonts w:ascii="Times New Roman" w:hAnsi="Times New Roman"/>
          <w:sz w:val="24"/>
          <w:szCs w:val="24"/>
        </w:rPr>
        <w:t>.</w:t>
      </w:r>
    </w:p>
    <w:p w:rsidR="009A0B3F" w:rsidRPr="00055C2D" w:rsidRDefault="009A0B3F" w:rsidP="009A0B3F">
      <w:pPr>
        <w:pStyle w:val="ab"/>
        <w:rPr>
          <w:rFonts w:ascii="Times New Roman" w:hAnsi="Times New Roman"/>
          <w:iCs/>
          <w:sz w:val="24"/>
          <w:szCs w:val="24"/>
        </w:rPr>
      </w:pPr>
    </w:p>
    <w:p w:rsidR="009A0B3F" w:rsidRPr="009A0B3F" w:rsidRDefault="009A0B3F" w:rsidP="009A0B3F">
      <w:pPr>
        <w:pStyle w:val="ab"/>
        <w:ind w:left="720"/>
        <w:rPr>
          <w:rFonts w:ascii="Times New Roman" w:hAnsi="Times New Roman"/>
          <w:iCs/>
          <w:sz w:val="24"/>
          <w:szCs w:val="24"/>
          <w:lang w:val="en-US"/>
        </w:rPr>
      </w:pPr>
      <w:r w:rsidRPr="009A0B3F">
        <w:rPr>
          <w:rFonts w:ascii="Times New Roman" w:hAnsi="Times New Roman"/>
          <w:sz w:val="24"/>
          <w:szCs w:val="24"/>
          <w:lang w:val="en-US"/>
        </w:rPr>
        <w:t>SQL&gt; set echo on</w:t>
      </w:r>
    </w:p>
    <w:p w:rsidR="009A0B3F" w:rsidRPr="009A0B3F" w:rsidRDefault="009A0B3F" w:rsidP="009A0B3F">
      <w:pPr>
        <w:pStyle w:val="ab"/>
        <w:ind w:left="720"/>
        <w:rPr>
          <w:rFonts w:ascii="Times New Roman" w:hAnsi="Times New Roman"/>
          <w:iCs/>
          <w:sz w:val="24"/>
          <w:szCs w:val="24"/>
          <w:lang w:val="en-US"/>
        </w:rPr>
      </w:pPr>
      <w:r w:rsidRPr="009A0B3F">
        <w:rPr>
          <w:rFonts w:ascii="Times New Roman" w:hAnsi="Times New Roman"/>
          <w:sz w:val="24"/>
          <w:szCs w:val="24"/>
          <w:lang w:val="en-US"/>
        </w:rPr>
        <w:t xml:space="preserve">SQL&gt; spool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9A0B3F">
        <w:rPr>
          <w:rFonts w:ascii="Times New Roman" w:hAnsi="Times New Roman"/>
          <w:sz w:val="24"/>
          <w:szCs w:val="24"/>
          <w:lang w:val="en-US"/>
        </w:rPr>
        <w:t>:\spool.txt</w:t>
      </w:r>
    </w:p>
    <w:p w:rsidR="009A0B3F" w:rsidRDefault="009A0B3F" w:rsidP="009A0B3F">
      <w:pPr>
        <w:pStyle w:val="ab"/>
        <w:ind w:left="720"/>
        <w:rPr>
          <w:rFonts w:ascii="Times New Roman" w:hAnsi="Times New Roman"/>
          <w:sz w:val="24"/>
          <w:szCs w:val="24"/>
          <w:bdr w:val="none" w:sz="0" w:space="0" w:color="auto" w:frame="1"/>
          <w:lang w:val="en-US"/>
        </w:rPr>
      </w:pPr>
    </w:p>
    <w:p w:rsidR="009A0B3F" w:rsidRPr="009A0B3F" w:rsidRDefault="009A0B3F" w:rsidP="009A0B3F">
      <w:pPr>
        <w:pStyle w:val="ab"/>
        <w:rPr>
          <w:rFonts w:ascii="Times New Roman" w:hAnsi="Times New Roman"/>
          <w:sz w:val="24"/>
          <w:szCs w:val="24"/>
        </w:rPr>
      </w:pPr>
      <w:r w:rsidRPr="00055C2D">
        <w:rPr>
          <w:rFonts w:ascii="Times New Roman" w:hAnsi="Times New Roman"/>
          <w:sz w:val="24"/>
          <w:szCs w:val="24"/>
        </w:rPr>
        <w:t>Установить соединение с </w:t>
      </w:r>
      <w:hyperlink r:id="rId8" w:tooltip="Базы данных" w:history="1">
        <w:r w:rsidRPr="00055C2D">
          <w:rPr>
            <w:rFonts w:ascii="Times New Roman" w:hAnsi="Times New Roman"/>
            <w:sz w:val="24"/>
            <w:szCs w:val="24"/>
            <w:bdr w:val="none" w:sz="0" w:space="0" w:color="auto" w:frame="1"/>
          </w:rPr>
          <w:t>базой данных</w:t>
        </w:r>
      </w:hyperlink>
      <w:r w:rsidRPr="00055C2D">
        <w:rPr>
          <w:rFonts w:ascii="Times New Roman" w:hAnsi="Times New Roman"/>
          <w:sz w:val="24"/>
          <w:szCs w:val="24"/>
        </w:rPr>
        <w:t xml:space="preserve"> под пользователем </w:t>
      </w:r>
      <w:proofErr w:type="spellStart"/>
      <w:r w:rsidRPr="00055C2D">
        <w:rPr>
          <w:rFonts w:ascii="Times New Roman" w:hAnsi="Times New Roman"/>
          <w:sz w:val="24"/>
          <w:szCs w:val="24"/>
        </w:rPr>
        <w:t>system</w:t>
      </w:r>
      <w:proofErr w:type="spellEnd"/>
      <w:r w:rsidRPr="00055C2D"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orapass</w:t>
      </w:r>
      <w:proofErr w:type="spellEnd"/>
      <w:r>
        <w:rPr>
          <w:rFonts w:ascii="Times New Roman" w:hAnsi="Times New Roman"/>
          <w:sz w:val="24"/>
          <w:szCs w:val="24"/>
        </w:rPr>
        <w:t>…</w:t>
      </w:r>
    </w:p>
    <w:p w:rsidR="009A0B3F" w:rsidRPr="00055C2D" w:rsidRDefault="009A0B3F" w:rsidP="009A0B3F">
      <w:pPr>
        <w:pStyle w:val="ab"/>
        <w:rPr>
          <w:rFonts w:ascii="Times New Roman" w:hAnsi="Times New Roman"/>
          <w:iCs/>
          <w:sz w:val="24"/>
          <w:szCs w:val="24"/>
        </w:rPr>
      </w:pPr>
    </w:p>
    <w:p w:rsidR="009A0B3F" w:rsidRPr="009A0B3F" w:rsidRDefault="009A0B3F" w:rsidP="009A0B3F">
      <w:pPr>
        <w:pStyle w:val="ab"/>
        <w:rPr>
          <w:rFonts w:ascii="Times New Roman" w:hAnsi="Times New Roman"/>
          <w:iCs/>
          <w:sz w:val="24"/>
          <w:szCs w:val="24"/>
          <w:lang w:val="en-US"/>
        </w:rPr>
      </w:pPr>
      <w:r w:rsidRPr="009A0B3F">
        <w:rPr>
          <w:rFonts w:ascii="Times New Roman" w:hAnsi="Times New Roman"/>
          <w:sz w:val="24"/>
          <w:szCs w:val="24"/>
          <w:lang w:val="en-US"/>
        </w:rPr>
        <w:t>SQL&gt; connect system/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orapass</w:t>
      </w:r>
      <w:proofErr w:type="spellEnd"/>
      <w:r w:rsidRPr="009A0B3F">
        <w:rPr>
          <w:rFonts w:ascii="Times New Roman" w:hAnsi="Times New Roman"/>
          <w:sz w:val="24"/>
          <w:szCs w:val="24"/>
          <w:lang w:val="en-US"/>
        </w:rPr>
        <w:t>…</w:t>
      </w:r>
    </w:p>
    <w:p w:rsidR="00681F3C" w:rsidRDefault="00681F3C" w:rsidP="00681F3C">
      <w:pPr>
        <w:pStyle w:val="ab"/>
        <w:rPr>
          <w:rFonts w:ascii="Times New Roman" w:hAnsi="Times New Roman"/>
          <w:sz w:val="28"/>
          <w:szCs w:val="28"/>
          <w:lang w:val="en-US"/>
        </w:rPr>
      </w:pPr>
    </w:p>
    <w:p w:rsidR="00681F3C" w:rsidRDefault="00681F3C" w:rsidP="00681F3C">
      <w:pPr>
        <w:pStyle w:val="ab"/>
        <w:ind w:left="720"/>
        <w:rPr>
          <w:rFonts w:ascii="Times New Roman" w:hAnsi="Times New Roman"/>
          <w:sz w:val="24"/>
          <w:szCs w:val="24"/>
          <w:u w:val="single"/>
          <w:bdr w:val="none" w:sz="0" w:space="0" w:color="auto" w:frame="1"/>
          <w:lang w:val="en-US"/>
        </w:rPr>
      </w:pPr>
      <w:r w:rsidRPr="009A0B3F">
        <w:rPr>
          <w:rFonts w:ascii="Times New Roman" w:hAnsi="Times New Roman"/>
          <w:sz w:val="24"/>
          <w:szCs w:val="24"/>
          <w:u w:val="single"/>
          <w:bdr w:val="none" w:sz="0" w:space="0" w:color="auto" w:frame="1"/>
        </w:rPr>
        <w:t>Задание</w:t>
      </w:r>
      <w:r w:rsidRPr="001212D6">
        <w:rPr>
          <w:rFonts w:ascii="Times New Roman" w:hAnsi="Times New Roman"/>
          <w:sz w:val="24"/>
          <w:szCs w:val="24"/>
          <w:u w:val="single"/>
          <w:bdr w:val="none" w:sz="0" w:space="0" w:color="auto" w:frame="1"/>
          <w:lang w:val="en-US"/>
        </w:rPr>
        <w:t xml:space="preserve"> №2</w:t>
      </w:r>
    </w:p>
    <w:p w:rsidR="00B02FF5" w:rsidRPr="00B02FF5" w:rsidRDefault="00B02FF5" w:rsidP="00B02FF5">
      <w:pPr>
        <w:spacing w:before="450" w:after="225"/>
        <w:outlineLvl w:val="1"/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</w:pPr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eastAsia="ru-RU"/>
        </w:rPr>
        <w:t>ДУБЛИКАТ</w:t>
      </w:r>
      <w:r w:rsidRPr="00B02FF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 xml:space="preserve"> </w:t>
      </w:r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eastAsia="ru-RU"/>
        </w:rPr>
        <w:t>СХЕМЫ</w:t>
      </w:r>
      <w:r w:rsidRPr="00B02FF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 xml:space="preserve"> </w:t>
      </w:r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>SCOTT</w:t>
      </w:r>
      <w:r w:rsidRPr="00B02FF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 xml:space="preserve"> </w:t>
      </w:r>
      <w:proofErr w:type="gramStart"/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eastAsia="ru-RU"/>
        </w:rPr>
        <w:t>В</w:t>
      </w:r>
      <w:proofErr w:type="gramEnd"/>
      <w:r w:rsidRPr="00B02FF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 xml:space="preserve"> </w:t>
      </w:r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>Neo</w:t>
      </w:r>
      <w:r w:rsidRPr="00B02FF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>4</w:t>
      </w:r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>j</w:t>
      </w:r>
      <w:r w:rsidRPr="00B02FF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 xml:space="preserve"> 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(7369, 'SMITH'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'CLERK'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7902,        TO_DATE('17-12-1980', 'DD-MM-YYYY'),  800, NULL, 20);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(7369, 'SMITH'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'CLERK'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7902,        TO_DATE('17-12-1980', 'DD-MM-YYYY'),  800, NULL, 20);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(7499, 'ALLEN'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'SALESMAN'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7698,        TO_DATE('20-02-1981', 'DD-MM-YYYY'), 1600,  300, 30);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(7521, 'WARD',   'SALESMAN'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7698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   TO_DATE('22-02-1981', 'DD-MM-YYYY'), 1250,  500, 30);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(7566, 'JONES'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'MANAGER'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7839,        TO_DATE('2-4-1981', 'DD-MM-YYYY'),  2975, NULL, 20);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(7654, 'MARTIN', 'SALESMAN'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7698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   TO_DATE('28-9-1981', 'DD-MM-YYYY'), 1250, 1400, 30);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(7698, 'BLAKE'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'MANAGER'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7839,        TO_DATE('1-5-1981', 'DD-MM-YYYY'),  2850, NULL, 30);</w:t>
      </w:r>
    </w:p>
    <w:p w:rsidR="00B02FF5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(7782, 'CLARK'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'MANAGER'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7839,        TO_DATE('9-6-1981', 'DD-MM-YYYY'),  2450, NULL, 10);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(7788, 'SCOTT'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'ANALYST'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7566,        TO_DATE('09-12-1982', 'DD-MM-YYYY'), 3000, NULL, 20);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(7839, 'KING',   'PRESIDENT', NULL,        TO_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'17-11-1981', 'DD-MM-YYYY'), 5000, NULL, 10);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(7844, 'TURNER', 'SALESMAN'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7698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   TO_DATE('8-9-1981', 'DD-MM-YYYY'),  1500,    0, 30);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(7876, 'ADAMS'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'CLERK'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7788,        TO_DATE('12-1-1983', 'DD-MM-YYYY'), 1100, NULL, 20);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F53B6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(7900, 'JAMES'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'CLERK'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7698,        TO_DATE('3-12-1981', 'DD-MM-YYYY'),   950, NULL, 30);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F53B6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(7902, 'FORD',   'ANALYST',   7566,        TO_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'3-12-1981', 'DD-MM-YYYY'),  3000, NULL, 20);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(7934, 'MILLER', 'CLERK',     7782,        TO_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'23-1-1982', 'DD-MM-YYYY'), 1300, NULL, 10);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INSERT INTO EMP VALUES        (7934, 'MILLER', 'CLERK',     7782,        TO_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'23-1-1982', 'DD-MM-YYYY'), 1300, NULL, 10);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SMITH:employees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{EMPNO:7369,ENAME:'SMITH',SAL:800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DEPTNO:20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ALLEN:employees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{EMPNO:7499,ENAME:'ALLEN',SAL:1600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DEPTNO:30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WARD:employees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{EMPNO:7521,ENAME:'WARD',SAL:1250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DEPTNO:30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JONES:employees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{EMPNO:7566,ENAME:'JONES',SAL:2975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DEPTNO:20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MARTIN:employees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{EMPNO:7654,ENAME:'MARTIN',SAL:1250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DEPTNO:30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BLAKE:employees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{EMPNO:7698,ENAME:'BLAKE',SAL:2850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DEPTNO:30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CLARK:employees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{EMPNO:7782,ENAME:'CLARK',SAL:2450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DEPTNO:10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SCOTT:employees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{EMPNO:7788,ENAME:'SCOTT',SAL:3000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DEPTNO:20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KING:employees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{EMPNO:7839,ENAME:'KING',SAL:5000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DEPTNO:10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TURNER:employees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{EMPNO:7844,ENAME:'TURNER',SAL:1500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DEPTNO:30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ADAMS:employees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{EMPNO:7876,ENAME:'ADAMS',SAL:1100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DEPTNO:20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JAMES:employees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{EMPNO:7900,ENAME:'JAMES',SAL:950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DEPTNO:30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FORD:employees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{EMPNO:7902,ENAME:'FORD',SAL:3000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DEPTNO:20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  </w:t>
      </w:r>
    </w:p>
    <w:p w:rsidR="00B02FF5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MILLER:employees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{EMPNO:7934,ENAME:'MILLER',SAL:1300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DEPTNO:10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</w:t>
      </w:r>
    </w:p>
    <w:p w:rsidR="00B02FF5" w:rsidRDefault="006C0990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E2C22">
        <w:rPr>
          <w:rFonts w:ascii="Lucida Console" w:hAnsi="Lucida Console"/>
          <w:color w:val="888888"/>
          <w:sz w:val="23"/>
          <w:szCs w:val="23"/>
          <w:shd w:val="clear" w:color="auto" w:fill="F8F9FB"/>
          <w:lang w:val="en-US"/>
        </w:rPr>
        <w:t>match(</w:t>
      </w:r>
      <w:proofErr w:type="gramEnd"/>
      <w:r w:rsidRPr="00FE2C22">
        <w:rPr>
          <w:rFonts w:ascii="Lucida Console" w:hAnsi="Lucida Console"/>
          <w:color w:val="888888"/>
          <w:sz w:val="23"/>
          <w:szCs w:val="23"/>
          <w:shd w:val="clear" w:color="auto" w:fill="F8F9FB"/>
          <w:lang w:val="en-US"/>
        </w:rPr>
        <w:t>n) return n</w:t>
      </w:r>
    </w:p>
    <w:p w:rsidR="00B02FF5" w:rsidRPr="00793AA8" w:rsidRDefault="00B02FF5" w:rsidP="00B02FF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(10, 'ACCOUNTING', 'NEW YORK');</w:t>
      </w:r>
    </w:p>
    <w:p w:rsidR="00B02FF5" w:rsidRPr="00793AA8" w:rsidRDefault="00B02FF5" w:rsidP="00B02FF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(20, 'RESEARCH',   'DALLAS');</w:t>
      </w:r>
    </w:p>
    <w:p w:rsidR="00B02FF5" w:rsidRPr="00793AA8" w:rsidRDefault="00B02FF5" w:rsidP="00B02FF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(30, 'SALES',      'CHICAGO');</w:t>
      </w:r>
    </w:p>
    <w:p w:rsidR="00B02FF5" w:rsidRPr="00793AA8" w:rsidRDefault="00B02FF5" w:rsidP="00B02FF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(40, 'OPERATIONS', 'BOSTON');</w:t>
      </w:r>
    </w:p>
    <w:p w:rsidR="00B02FF5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02FF5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 (D</w:t>
      </w:r>
      <w:r w:rsidR="006C09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</w:t>
      </w:r>
      <w:proofErr w:type="gramStart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:departments</w:t>
      </w:r>
      <w:proofErr w:type="gramEnd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{DEPNO: </w:t>
      </w:r>
      <w:r w:rsidR="006C09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 LOC: '</w:t>
      </w:r>
      <w:r w:rsidR="006C09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 YORK</w:t>
      </w:r>
      <w:r w:rsidR="006C0990"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</w:t>
      </w:r>
    </w:p>
    <w:p w:rsidR="006C0990" w:rsidRPr="00986D45" w:rsidRDefault="006C0990" w:rsidP="006C09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 (D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</w:t>
      </w:r>
      <w:proofErr w:type="gramStart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:departments</w:t>
      </w:r>
      <w:proofErr w:type="gramEnd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{DEPNO: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 LOC: '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DALLAS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'})</w:t>
      </w:r>
    </w:p>
    <w:p w:rsidR="006C0990" w:rsidRPr="00986D45" w:rsidRDefault="006C0990" w:rsidP="006C09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 (D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30</w:t>
      </w:r>
      <w:proofErr w:type="gramStart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:departments</w:t>
      </w:r>
      <w:proofErr w:type="gramEnd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{DEPNO: 30, LOC: 'CHICAGO'})</w:t>
      </w:r>
    </w:p>
    <w:p w:rsidR="006C0990" w:rsidRPr="00986D45" w:rsidRDefault="006C0990" w:rsidP="006C09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 (D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40</w:t>
      </w:r>
      <w:proofErr w:type="gramStart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:departments</w:t>
      </w:r>
      <w:proofErr w:type="gramEnd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{DEPNO: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 LOC: '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BOSTON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'})</w:t>
      </w:r>
    </w:p>
    <w:p w:rsidR="00B02FF5" w:rsidRDefault="006C0990" w:rsidP="00B02FF5">
      <w:pPr>
        <w:shd w:val="clear" w:color="auto" w:fill="FFFFFE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proofErr w:type="spellStart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match</w:t>
      </w:r>
      <w:proofErr w:type="spellEnd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(n) </w:t>
      </w:r>
      <w:proofErr w:type="spellStart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return</w:t>
      </w:r>
      <w:proofErr w:type="spellEnd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n</w:t>
      </w:r>
    </w:p>
    <w:p w:rsidR="006C0990" w:rsidRDefault="006C0990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C0990" w:rsidRPr="006C0990" w:rsidRDefault="006C0990" w:rsidP="006C09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MATCH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:employees</w:t>
      </w:r>
      <w:proofErr w:type="spellEnd"/>
      <w:proofErr w:type="gram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b:departments</w:t>
      </w:r>
      <w:proofErr w:type="spell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6F5A25" w:rsidRPr="00986D45" w:rsidRDefault="006F5A25" w:rsidP="006F5A25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WHERE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a.DEPTNO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=10 and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b.DEPNO</w:t>
      </w:r>
      <w:proofErr w:type="spellEnd"/>
      <w:r w:rsidR="00F466A8">
        <w:rPr>
          <w:rFonts w:ascii="Times New Roman" w:hAnsi="Times New Roman" w:cs="Times New Roman"/>
          <w:sz w:val="24"/>
          <w:szCs w:val="24"/>
          <w:lang w:val="en-US" w:eastAsia="ru-RU"/>
        </w:rPr>
        <w:t>=10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C0990" w:rsidRPr="00986D45" w:rsidRDefault="006C0990" w:rsidP="006C09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CREATE (a)-[: </w:t>
      </w:r>
      <w:r w:rsidR="002C6F78">
        <w:rPr>
          <w:rFonts w:ascii="Times New Roman" w:hAnsi="Times New Roman" w:cs="Times New Roman"/>
          <w:sz w:val="24"/>
          <w:szCs w:val="24"/>
          <w:lang w:val="en-US" w:eastAsia="ru-RU"/>
        </w:rPr>
        <w:t>accounting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]-</w:t>
      </w:r>
      <w:proofErr w:type="gram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&gt;(b) </w:t>
      </w:r>
    </w:p>
    <w:p w:rsidR="006C0990" w:rsidRPr="00986D45" w:rsidRDefault="006C0990" w:rsidP="006C09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RETURN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,b</w:t>
      </w:r>
      <w:proofErr w:type="spellEnd"/>
      <w:proofErr w:type="gramEnd"/>
    </w:p>
    <w:p w:rsidR="002C6F78" w:rsidRPr="006C0990" w:rsidRDefault="002C6F78" w:rsidP="002C6F7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MATCH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:employees</w:t>
      </w:r>
      <w:proofErr w:type="spellEnd"/>
      <w:proofErr w:type="gram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b:departments</w:t>
      </w:r>
      <w:proofErr w:type="spell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2C6F78" w:rsidRPr="00986D45" w:rsidRDefault="002C6F78" w:rsidP="002C6F7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WHERE</w:t>
      </w:r>
      <w:r w:rsidR="006F5A2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6F5A25">
        <w:rPr>
          <w:rFonts w:ascii="Times New Roman" w:hAnsi="Times New Roman" w:cs="Times New Roman"/>
          <w:sz w:val="24"/>
          <w:szCs w:val="24"/>
          <w:lang w:val="en-US" w:eastAsia="ru-RU"/>
        </w:rPr>
        <w:t>a.DEPTNO</w:t>
      </w:r>
      <w:proofErr w:type="spellEnd"/>
      <w:r w:rsidR="006F5A25">
        <w:rPr>
          <w:rFonts w:ascii="Times New Roman" w:hAnsi="Times New Roman" w:cs="Times New Roman"/>
          <w:sz w:val="24"/>
          <w:szCs w:val="24"/>
          <w:lang w:val="en-US" w:eastAsia="ru-RU"/>
        </w:rPr>
        <w:t>=20 and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b.DEPNO</w:t>
      </w:r>
      <w:proofErr w:type="spell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2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0 </w:t>
      </w:r>
    </w:p>
    <w:p w:rsidR="002C6F78" w:rsidRPr="00986D45" w:rsidRDefault="002C6F78" w:rsidP="002C6F7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CREATE (a)-[: </w:t>
      </w:r>
      <w:r w:rsidR="002148B4">
        <w:rPr>
          <w:rFonts w:ascii="Times New Roman" w:hAnsi="Times New Roman" w:cs="Times New Roman"/>
          <w:sz w:val="24"/>
          <w:szCs w:val="24"/>
          <w:lang w:val="en-US" w:eastAsia="ru-RU"/>
        </w:rPr>
        <w:t>research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]-</w:t>
      </w:r>
      <w:proofErr w:type="gram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&gt;(b) </w:t>
      </w:r>
    </w:p>
    <w:p w:rsidR="002C6F78" w:rsidRDefault="002C6F78" w:rsidP="002C6F7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RETURN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,b</w:t>
      </w:r>
      <w:proofErr w:type="spellEnd"/>
      <w:proofErr w:type="gramEnd"/>
    </w:p>
    <w:p w:rsidR="00F466A8" w:rsidRPr="006C0990" w:rsidRDefault="00F466A8" w:rsidP="00F466A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MATCH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:employees</w:t>
      </w:r>
      <w:proofErr w:type="spellEnd"/>
      <w:proofErr w:type="gram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b:departments</w:t>
      </w:r>
      <w:proofErr w:type="spell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F466A8" w:rsidRPr="00986D45" w:rsidRDefault="00F466A8" w:rsidP="00F466A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WHERE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a.DEPTNO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=30 and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b.DEPNO</w:t>
      </w:r>
      <w:proofErr w:type="spell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3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0 </w:t>
      </w:r>
    </w:p>
    <w:p w:rsidR="00F466A8" w:rsidRPr="00986D45" w:rsidRDefault="00F466A8" w:rsidP="00F466A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CREATE (a)-[: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sales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]-</w:t>
      </w:r>
      <w:proofErr w:type="gram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&gt;(b) </w:t>
      </w:r>
    </w:p>
    <w:p w:rsidR="00F466A8" w:rsidRPr="00986D45" w:rsidRDefault="00F466A8" w:rsidP="00F466A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RETURN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,b</w:t>
      </w:r>
      <w:proofErr w:type="spellEnd"/>
      <w:proofErr w:type="gramEnd"/>
    </w:p>
    <w:p w:rsidR="00F466A8" w:rsidRPr="006C0990" w:rsidRDefault="00F466A8" w:rsidP="00F466A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MATCH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:employees</w:t>
      </w:r>
      <w:proofErr w:type="spellEnd"/>
      <w:proofErr w:type="gram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b:departments</w:t>
      </w:r>
      <w:proofErr w:type="spell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F466A8" w:rsidRPr="00986D45" w:rsidRDefault="00F466A8" w:rsidP="00F466A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WHERE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a.DEPTNO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=40 and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b.DEPNO</w:t>
      </w:r>
      <w:proofErr w:type="spell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4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0 </w:t>
      </w:r>
    </w:p>
    <w:p w:rsidR="00F466A8" w:rsidRPr="00986D45" w:rsidRDefault="00F466A8" w:rsidP="00F466A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CREATE (a)-[: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operations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]-</w:t>
      </w:r>
      <w:proofErr w:type="gram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&gt;(b) </w:t>
      </w:r>
    </w:p>
    <w:p w:rsidR="00F466A8" w:rsidRPr="00986D45" w:rsidRDefault="00F466A8" w:rsidP="00F466A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RETURN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,b</w:t>
      </w:r>
      <w:proofErr w:type="spellEnd"/>
      <w:proofErr w:type="gramEnd"/>
    </w:p>
    <w:p w:rsidR="00F67C82" w:rsidRDefault="00F67C82" w:rsidP="00F67C82">
      <w:pPr>
        <w:shd w:val="clear" w:color="auto" w:fill="FFFFFE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proofErr w:type="spellStart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match</w:t>
      </w:r>
      <w:proofErr w:type="spellEnd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(n) </w:t>
      </w:r>
      <w:proofErr w:type="spellStart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return</w:t>
      </w:r>
      <w:proofErr w:type="spellEnd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n</w:t>
      </w:r>
    </w:p>
    <w:p w:rsidR="00F466A8" w:rsidRPr="00986D45" w:rsidRDefault="00F466A8" w:rsidP="002C6F7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6C0990" w:rsidRPr="00CA1974" w:rsidRDefault="00F466A8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01488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180" cy="223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F5" w:rsidRDefault="00B02FF5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ИЛИ</w:t>
      </w:r>
      <w:r w:rsidRPr="00E960D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</w:t>
      </w:r>
      <w:r w:rsidRPr="00E960D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ВАРИАНТ</w:t>
      </w:r>
    </w:p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Pr="006C0990" w:rsidRDefault="00E960D2" w:rsidP="00E960D2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MATCH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:employees</w:t>
      </w:r>
      <w:proofErr w:type="spellEnd"/>
      <w:proofErr w:type="gram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b:departments</w:t>
      </w:r>
      <w:proofErr w:type="spell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E960D2" w:rsidRPr="00986D45" w:rsidRDefault="00E960D2" w:rsidP="00E960D2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WHERE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a.DEPTNO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b.DEPNO</w:t>
      </w:r>
      <w:proofErr w:type="spell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960D2" w:rsidRPr="00986D45" w:rsidRDefault="00E960D2" w:rsidP="00E960D2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CREATE (a)-[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works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>]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-&gt;(b) </w:t>
      </w:r>
    </w:p>
    <w:p w:rsidR="00E960D2" w:rsidRDefault="00E960D2" w:rsidP="00E960D2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RETURN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,b</w:t>
      </w:r>
      <w:proofErr w:type="spellEnd"/>
      <w:proofErr w:type="gramEnd"/>
    </w:p>
    <w:p w:rsidR="00F67C82" w:rsidRDefault="00F67C82" w:rsidP="00F67C82">
      <w:pPr>
        <w:shd w:val="clear" w:color="auto" w:fill="FFFFFE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proofErr w:type="spellStart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lastRenderedPageBreak/>
        <w:t>match</w:t>
      </w:r>
      <w:proofErr w:type="spellEnd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(n) </w:t>
      </w:r>
      <w:proofErr w:type="spellStart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return</w:t>
      </w:r>
      <w:proofErr w:type="spellEnd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n</w:t>
      </w:r>
    </w:p>
    <w:p w:rsidR="00F67C82" w:rsidRDefault="00F67C82" w:rsidP="00E960D2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E42D18" w:rsidRPr="00E42D18" w:rsidRDefault="00E42D18" w:rsidP="00E42D18">
      <w:pPr>
        <w:shd w:val="clear" w:color="auto" w:fill="FFFFFF"/>
        <w:spacing w:after="375"/>
        <w:jc w:val="center"/>
        <w:rPr>
          <w:rFonts w:ascii="Times New Roman" w:hAnsi="Times New Roman" w:cs="Times New Roman"/>
          <w:b/>
          <w:sz w:val="40"/>
          <w:szCs w:val="40"/>
          <w:lang w:eastAsia="ru-RU"/>
        </w:rPr>
      </w:pPr>
      <w:r w:rsidRPr="00E42D18">
        <w:rPr>
          <w:rFonts w:ascii="Times New Roman" w:hAnsi="Times New Roman" w:cs="Times New Roman"/>
          <w:b/>
          <w:sz w:val="40"/>
          <w:szCs w:val="40"/>
          <w:lang w:eastAsia="ru-RU"/>
        </w:rPr>
        <w:t>ЗАПРОСЫ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376"/>
        <w:gridCol w:w="4475"/>
      </w:tblGrid>
      <w:tr w:rsidR="00BC057B" w:rsidRPr="00BC057B" w:rsidTr="00E42D18">
        <w:tc>
          <w:tcPr>
            <w:tcW w:w="4376" w:type="dxa"/>
          </w:tcPr>
          <w:p w:rsidR="00E42D18" w:rsidRPr="00BC057B" w:rsidRDefault="00E42D18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4475" w:type="dxa"/>
          </w:tcPr>
          <w:p w:rsidR="00E42D18" w:rsidRPr="00BC057B" w:rsidRDefault="00E42D18" w:rsidP="00681F3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Neo4j</w:t>
            </w:r>
          </w:p>
        </w:tc>
      </w:tr>
      <w:tr w:rsidR="00BC057B" w:rsidRPr="00317873" w:rsidTr="00D32306">
        <w:trPr>
          <w:trHeight w:val="1012"/>
        </w:trPr>
        <w:tc>
          <w:tcPr>
            <w:tcW w:w="4376" w:type="dxa"/>
          </w:tcPr>
          <w:p w:rsidR="00E42D18" w:rsidRPr="00BC057B" w:rsidRDefault="00E42D18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475" w:type="dxa"/>
          </w:tcPr>
          <w:p w:rsidR="00E42D18" w:rsidRPr="00BC057B" w:rsidRDefault="00E42D18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return a</w:t>
            </w:r>
          </w:p>
        </w:tc>
      </w:tr>
      <w:tr w:rsidR="00BC057B" w:rsidRPr="00317873" w:rsidTr="00D32306">
        <w:trPr>
          <w:trHeight w:val="1409"/>
        </w:trPr>
        <w:tc>
          <w:tcPr>
            <w:tcW w:w="4376" w:type="dxa"/>
          </w:tcPr>
          <w:p w:rsidR="00E42D18" w:rsidRPr="00BC057B" w:rsidRDefault="00E42D18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475" w:type="dxa"/>
          </w:tcPr>
          <w:p w:rsidR="00E42D18" w:rsidRPr="00F7683F" w:rsidRDefault="00F7683F" w:rsidP="00AF724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1FC0">
              <w:rPr>
                <w:rFonts w:ascii="Courier New" w:hAnsi="Courier New" w:cs="Courier New"/>
                <w:sz w:val="23"/>
                <w:szCs w:val="23"/>
                <w:shd w:val="clear" w:color="auto" w:fill="F8F9FB"/>
                <w:lang w:val="en-US"/>
              </w:rPr>
              <w:t>match (</w:t>
            </w:r>
            <w:proofErr w:type="spellStart"/>
            <w:r w:rsidRPr="00D81FC0">
              <w:rPr>
                <w:rFonts w:ascii="Courier New" w:hAnsi="Courier New" w:cs="Courier New"/>
                <w:sz w:val="23"/>
                <w:szCs w:val="23"/>
                <w:shd w:val="clear" w:color="auto" w:fill="F8F9FB"/>
                <w:lang w:val="en-US"/>
              </w:rPr>
              <w:t>a:departments</w:t>
            </w:r>
            <w:proofErr w:type="spellEnd"/>
            <w:r w:rsidRPr="00D81FC0">
              <w:rPr>
                <w:rFonts w:ascii="Courier New" w:hAnsi="Courier New" w:cs="Courier New"/>
                <w:sz w:val="23"/>
                <w:szCs w:val="23"/>
                <w:shd w:val="clear" w:color="auto" w:fill="F8F9FB"/>
                <w:lang w:val="en-US"/>
              </w:rPr>
              <w:t>) return a</w:t>
            </w:r>
          </w:p>
        </w:tc>
      </w:tr>
      <w:tr w:rsidR="00BC057B" w:rsidRPr="00317873" w:rsidTr="00D32306">
        <w:trPr>
          <w:trHeight w:val="2677"/>
        </w:trPr>
        <w:tc>
          <w:tcPr>
            <w:tcW w:w="4376" w:type="dxa"/>
          </w:tcPr>
          <w:p w:rsidR="00E42D18" w:rsidRPr="00BC057B" w:rsidRDefault="00125AE5" w:rsidP="00125AE5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4475" w:type="dxa"/>
          </w:tcPr>
          <w:p w:rsidR="00E42D18" w:rsidRPr="00BC057B" w:rsidRDefault="00F7683F" w:rsidP="00AF724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)RETURN </w:t>
            </w:r>
            <w:proofErr w:type="spellStart"/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a.ENAME</w:t>
            </w:r>
            <w:proofErr w:type="spellEnd"/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a.SAL</w:t>
            </w:r>
            <w:proofErr w:type="spellEnd"/>
          </w:p>
        </w:tc>
      </w:tr>
      <w:tr w:rsidR="00B760E5" w:rsidRPr="00317873" w:rsidTr="00D32306">
        <w:trPr>
          <w:trHeight w:val="2121"/>
        </w:trPr>
        <w:tc>
          <w:tcPr>
            <w:tcW w:w="4376" w:type="dxa"/>
          </w:tcPr>
          <w:p w:rsidR="00B760E5" w:rsidRPr="00BC057B" w:rsidRDefault="00F7683F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475" w:type="dxa"/>
          </w:tcPr>
          <w:p w:rsidR="00B760E5" w:rsidRPr="00BC057B" w:rsidRDefault="00B760E5" w:rsidP="00151740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)RETURN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a.ENAME</w:t>
            </w:r>
            <w:proofErr w:type="spellEnd"/>
          </w:p>
        </w:tc>
      </w:tr>
      <w:tr w:rsidR="00F7683F" w:rsidRPr="00BC057B" w:rsidTr="00D32306">
        <w:trPr>
          <w:trHeight w:val="2831"/>
        </w:trPr>
        <w:tc>
          <w:tcPr>
            <w:tcW w:w="4376" w:type="dxa"/>
          </w:tcPr>
          <w:p w:rsidR="00F7683F" w:rsidRPr="00D81FC0" w:rsidRDefault="00F7683F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</w:p>
          <w:p w:rsidR="00F7683F" w:rsidRPr="00D81FC0" w:rsidRDefault="00F7683F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=’smith’;</w:t>
            </w:r>
          </w:p>
        </w:tc>
        <w:tc>
          <w:tcPr>
            <w:tcW w:w="4475" w:type="dxa"/>
          </w:tcPr>
          <w:p w:rsidR="00F7683F" w:rsidRPr="00BC057B" w:rsidRDefault="00F7683F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{ENAME:'SMITH'})</w:t>
            </w:r>
          </w:p>
          <w:p w:rsidR="00F7683F" w:rsidRPr="00BC057B" w:rsidRDefault="00F7683F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a</w:t>
            </w:r>
          </w:p>
        </w:tc>
      </w:tr>
      <w:tr w:rsidR="00F7683F" w:rsidRPr="00BC057B" w:rsidTr="00D32306">
        <w:trPr>
          <w:trHeight w:val="1851"/>
        </w:trPr>
        <w:tc>
          <w:tcPr>
            <w:tcW w:w="4376" w:type="dxa"/>
          </w:tcPr>
          <w:p w:rsidR="004076FE" w:rsidRPr="004076FE" w:rsidRDefault="004076FE" w:rsidP="00407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lang w:val="en-US" w:eastAsia="ru-RU"/>
              </w:rPr>
            </w:pPr>
            <w:r w:rsidRPr="00D81FC0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WHERE id IN (0, 3, 5)</w:t>
            </w:r>
          </w:p>
          <w:p w:rsidR="00F7683F" w:rsidRPr="00D81FC0" w:rsidRDefault="00F7683F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:rsidR="00F7683F" w:rsidRPr="003A2202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(n)</w:t>
            </w:r>
          </w:p>
          <w:p w:rsidR="00F7683F" w:rsidRPr="003A2202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id(n)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[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,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,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]</w:t>
            </w:r>
          </w:p>
          <w:p w:rsidR="00F7683F" w:rsidRPr="00BC057B" w:rsidRDefault="00F7683F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eastAsia="ru-RU"/>
              </w:rPr>
              <w:t xml:space="preserve"> n</w:t>
            </w:r>
          </w:p>
        </w:tc>
      </w:tr>
      <w:tr w:rsidR="00F7683F" w:rsidRPr="00BC057B" w:rsidTr="00E42D18">
        <w:tc>
          <w:tcPr>
            <w:tcW w:w="4376" w:type="dxa"/>
          </w:tcPr>
          <w:p w:rsidR="00F7683F" w:rsidRPr="00D81FC0" w:rsidRDefault="00D32306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Select * from r</w:t>
            </w:r>
          </w:p>
          <w:p w:rsidR="00D32306" w:rsidRDefault="00D32306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id = 0</w:t>
            </w:r>
          </w:p>
          <w:p w:rsidR="003C32D6" w:rsidRDefault="003C32D6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32D6" w:rsidRDefault="003C32D6" w:rsidP="003C32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(join a ON b </w:t>
            </w:r>
          </w:p>
          <w:p w:rsidR="003C32D6" w:rsidRPr="00D81FC0" w:rsidRDefault="003C32D6" w:rsidP="003C32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a.id = 0</w:t>
            </w:r>
          </w:p>
          <w:p w:rsidR="003C32D6" w:rsidRDefault="003C32D6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32D6" w:rsidRPr="00D81FC0" w:rsidRDefault="003C32D6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5" w:type="dxa"/>
          </w:tcPr>
          <w:p w:rsidR="00F7683F" w:rsidRPr="003A2202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()-[r]-&gt;()</w:t>
            </w:r>
          </w:p>
          <w:p w:rsidR="00F7683F" w:rsidRPr="003A2202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  <w:p w:rsidR="00F7683F" w:rsidRPr="00BC057B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eastAsia="ru-RU"/>
              </w:rPr>
              <w:t xml:space="preserve"> r</w:t>
            </w:r>
          </w:p>
        </w:tc>
      </w:tr>
      <w:tr w:rsidR="00F7683F" w:rsidRPr="00BC057B" w:rsidTr="00E42D18">
        <w:tc>
          <w:tcPr>
            <w:tcW w:w="4376" w:type="dxa"/>
          </w:tcPr>
          <w:p w:rsidR="00D32306" w:rsidRPr="00D81FC0" w:rsidRDefault="00D32306" w:rsidP="00D3230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r</w:t>
            </w:r>
          </w:p>
          <w:p w:rsidR="00F7683F" w:rsidRPr="00D81FC0" w:rsidRDefault="00D32306" w:rsidP="00D3230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1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id = 15</w:t>
            </w:r>
          </w:p>
        </w:tc>
        <w:tc>
          <w:tcPr>
            <w:tcW w:w="4475" w:type="dxa"/>
          </w:tcPr>
          <w:p w:rsidR="00F7683F" w:rsidRPr="003A2202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()-[r]-&gt;()</w:t>
            </w:r>
          </w:p>
          <w:p w:rsidR="00F7683F" w:rsidRPr="003A2202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15</w:t>
            </w:r>
          </w:p>
          <w:p w:rsidR="00F7683F" w:rsidRPr="00BC057B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eastAsia="ru-RU"/>
              </w:rPr>
              <w:t xml:space="preserve"> r</w:t>
            </w:r>
          </w:p>
        </w:tc>
      </w:tr>
      <w:tr w:rsidR="00F7683F" w:rsidRPr="00BC057B" w:rsidTr="00E42D18">
        <w:tc>
          <w:tcPr>
            <w:tcW w:w="4376" w:type="dxa"/>
          </w:tcPr>
          <w:p w:rsidR="00F7683F" w:rsidRDefault="00D81FC0" w:rsidP="00D81FC0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(join a ON b </w:t>
            </w:r>
          </w:p>
          <w:p w:rsidR="00D81FC0" w:rsidRPr="00BC057B" w:rsidRDefault="00D81FC0" w:rsidP="00D81FC0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a.id=b.id</w:t>
            </w:r>
          </w:p>
        </w:tc>
        <w:tc>
          <w:tcPr>
            <w:tcW w:w="4475" w:type="dxa"/>
          </w:tcPr>
          <w:p w:rsidR="00F7683F" w:rsidRPr="003A2202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(a)-[r]-(b)</w:t>
            </w:r>
          </w:p>
          <w:p w:rsidR="00F7683F" w:rsidRPr="003A2202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  <w:p w:rsidR="00F7683F" w:rsidRPr="00BC057B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eastAsia="ru-RU"/>
              </w:rPr>
              <w:t xml:space="preserve"> a, b</w:t>
            </w:r>
          </w:p>
        </w:tc>
      </w:tr>
      <w:tr w:rsidR="00F7683F" w:rsidRPr="00BC057B" w:rsidTr="00E42D18">
        <w:tc>
          <w:tcPr>
            <w:tcW w:w="4376" w:type="dxa"/>
          </w:tcPr>
          <w:p w:rsidR="00F7683F" w:rsidRPr="00BC057B" w:rsidRDefault="00F7683F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4475" w:type="dxa"/>
          </w:tcPr>
          <w:p w:rsidR="00F7683F" w:rsidRPr="00BC057B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(a)-[r]-(b)</w:t>
            </w:r>
          </w:p>
          <w:p w:rsidR="00F7683F" w:rsidRPr="00BC057B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 = 5</w:t>
            </w:r>
          </w:p>
          <w:p w:rsidR="00F7683F" w:rsidRPr="00BC057B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 a, b</w:t>
            </w:r>
          </w:p>
        </w:tc>
      </w:tr>
      <w:tr w:rsidR="00F7683F" w:rsidRPr="00317873" w:rsidTr="00E42D18">
        <w:tc>
          <w:tcPr>
            <w:tcW w:w="4376" w:type="dxa"/>
          </w:tcPr>
          <w:p w:rsidR="00F7683F" w:rsidRPr="00317873" w:rsidRDefault="00F7683F" w:rsidP="00317873">
            <w:pPr>
              <w:pStyle w:val="ab"/>
              <w:rPr>
                <w:rFonts w:ascii="Times New Roman" w:hAnsi="Times New Roman" w:cs="Times New Roman"/>
                <w:color w:val="9CC2E5" w:themeColor="accent1" w:themeTint="99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 w:rsidR="00317873" w:rsidRP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="00317873" w:rsidRP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a.empno</w:t>
            </w:r>
            <w:proofErr w:type="spellEnd"/>
            <w:r w:rsid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b.depno</w:t>
            </w:r>
            <w:proofErr w:type="spellEnd"/>
            <w:r w:rsid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emp</w:t>
            </w:r>
            <w:proofErr w:type="spellEnd"/>
            <w:r w:rsid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 a, </w:t>
            </w:r>
            <w:proofErr w:type="spellStart"/>
            <w:r w:rsid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dept</w:t>
            </w:r>
            <w:proofErr w:type="spellEnd"/>
            <w:r w:rsid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 b where </w:t>
            </w:r>
            <w:proofErr w:type="spellStart"/>
            <w:r w:rsidR="00317873" w:rsidRPr="00317873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val="en-US" w:eastAsia="ru-RU"/>
              </w:rPr>
              <w:t>a.</w:t>
            </w:r>
            <w:r w:rsidR="00317873" w:rsidRP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empno</w:t>
            </w:r>
            <w:proofErr w:type="spellEnd"/>
            <w:r w:rsidR="00317873" w:rsidRPr="00317873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val="en-US" w:eastAsia="ru-RU"/>
              </w:rPr>
              <w:t xml:space="preserve"> = 7369 AND </w:t>
            </w:r>
            <w:proofErr w:type="spellStart"/>
            <w:r w:rsidR="00317873" w:rsidRPr="00317873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val="en-US" w:eastAsia="ru-RU"/>
              </w:rPr>
              <w:t>b.</w:t>
            </w:r>
            <w:r w:rsid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depno</w:t>
            </w:r>
            <w:proofErr w:type="spellEnd"/>
            <w:r w:rsid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r w:rsidR="00317873" w:rsidRPr="00317873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val="en-US" w:eastAsia="ru-RU"/>
              </w:rPr>
              <w:t>= 20</w:t>
            </w:r>
          </w:p>
        </w:tc>
        <w:tc>
          <w:tcPr>
            <w:tcW w:w="4475" w:type="dxa"/>
          </w:tcPr>
          <w:p w:rsidR="00F7683F" w:rsidRPr="00BC057B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),(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b:departments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WHERE 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a.EMPNO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7369 AND 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b.DEPNO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20 return 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a,b</w:t>
            </w:r>
            <w:proofErr w:type="spellEnd"/>
          </w:p>
        </w:tc>
      </w:tr>
      <w:tr w:rsidR="00F7683F" w:rsidRPr="00317873" w:rsidTr="00E42D18">
        <w:tc>
          <w:tcPr>
            <w:tcW w:w="4376" w:type="dxa"/>
          </w:tcPr>
          <w:p w:rsidR="00F7683F" w:rsidRPr="00BC057B" w:rsidRDefault="00F7683F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a.deptno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  <w:tc>
          <w:tcPr>
            <w:tcW w:w="4475" w:type="dxa"/>
          </w:tcPr>
          <w:p w:rsidR="00F7683F" w:rsidRPr="00FE2C22" w:rsidRDefault="00F7683F" w:rsidP="00F7683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  <w:r w:rsidR="00FE2C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2C22" w:rsidRPr="00FE2C22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val="en-US" w:eastAsia="ru-RU"/>
              </w:rPr>
              <w:t xml:space="preserve">MATCH </w:t>
            </w:r>
            <w:bookmarkStart w:id="0" w:name="_GoBack"/>
            <w:bookmarkEnd w:id="0"/>
            <w:r w:rsidR="00FE2C22" w:rsidRPr="00FE2C22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val="en-US" w:eastAsia="ru-RU"/>
              </w:rPr>
              <w:t>(</w:t>
            </w:r>
            <w:proofErr w:type="spellStart"/>
            <w:r w:rsidR="00FE2C22" w:rsidRPr="00FE2C22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val="en-US" w:eastAsia="ru-RU"/>
              </w:rPr>
              <w:t>a:employees</w:t>
            </w:r>
            <w:proofErr w:type="spellEnd"/>
            <w:r w:rsidR="00FE2C22" w:rsidRPr="00FE2C22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val="en-US" w:eastAsia="ru-RU"/>
              </w:rPr>
              <w:t>),(</w:t>
            </w:r>
            <w:proofErr w:type="spellStart"/>
            <w:r w:rsidR="00FE2C22" w:rsidRPr="00FE2C22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val="en-US" w:eastAsia="ru-RU"/>
              </w:rPr>
              <w:t>b:departments</w:t>
            </w:r>
            <w:proofErr w:type="spellEnd"/>
            <w:r w:rsidR="00FE2C22" w:rsidRPr="00FE2C22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val="en-US" w:eastAsia="ru-RU"/>
              </w:rPr>
              <w:t xml:space="preserve">)RETURN </w:t>
            </w:r>
            <w:proofErr w:type="spellStart"/>
            <w:r w:rsidR="00FE2C22" w:rsidRPr="00FE2C22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val="en-US" w:eastAsia="ru-RU"/>
              </w:rPr>
              <w:t>a.ENAME</w:t>
            </w:r>
            <w:proofErr w:type="spellEnd"/>
            <w:r w:rsidR="00FE2C22" w:rsidRPr="00FE2C22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E2C22" w:rsidRPr="00FE2C22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val="en-US" w:eastAsia="ru-RU"/>
              </w:rPr>
              <w:t>b.DEPNO</w:t>
            </w:r>
            <w:proofErr w:type="spellEnd"/>
          </w:p>
        </w:tc>
      </w:tr>
      <w:tr w:rsidR="00F7683F" w:rsidRPr="00317873" w:rsidTr="00E42D18">
        <w:tc>
          <w:tcPr>
            <w:tcW w:w="4376" w:type="dxa"/>
          </w:tcPr>
          <w:p w:rsidR="00F7683F" w:rsidRPr="00BC057B" w:rsidRDefault="00F7683F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 w:rsidR="00317873" w:rsidRP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="00317873" w:rsidRP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emp</w:t>
            </w:r>
            <w:proofErr w:type="spellEnd"/>
            <w:r w:rsidR="00317873" w:rsidRP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, dep</w:t>
            </w:r>
          </w:p>
        </w:tc>
        <w:tc>
          <w:tcPr>
            <w:tcW w:w="4475" w:type="dxa"/>
          </w:tcPr>
          <w:p w:rsidR="00F7683F" w:rsidRPr="00BC057B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a:employees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),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b:departments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 RETURN a, b</w:t>
            </w:r>
          </w:p>
        </w:tc>
      </w:tr>
      <w:tr w:rsidR="00F7683F" w:rsidRPr="00317873" w:rsidTr="00E42D18">
        <w:tc>
          <w:tcPr>
            <w:tcW w:w="4376" w:type="dxa"/>
          </w:tcPr>
          <w:p w:rsidR="00F7683F" w:rsidRPr="00BC057B" w:rsidRDefault="00F7683F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 w:rsidR="00996BA9" w:rsidRP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r w:rsidR="00996BA9" w:rsidRP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="00996BA9" w:rsidRPr="0031787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a.empno</w:t>
            </w:r>
            <w:proofErr w:type="spellEnd"/>
            <w:r w:rsidR="00996BA9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96BA9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b.depno</w:t>
            </w:r>
            <w:proofErr w:type="spellEnd"/>
            <w:r w:rsidR="00996BA9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="00996BA9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emp</w:t>
            </w:r>
            <w:proofErr w:type="spellEnd"/>
            <w:r w:rsidR="00996BA9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 a, </w:t>
            </w:r>
            <w:proofErr w:type="spellStart"/>
            <w:r w:rsidR="00996BA9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dept</w:t>
            </w:r>
            <w:proofErr w:type="spellEnd"/>
            <w:r w:rsidR="00996BA9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 b</w:t>
            </w:r>
          </w:p>
        </w:tc>
        <w:tc>
          <w:tcPr>
            <w:tcW w:w="4475" w:type="dxa"/>
          </w:tcPr>
          <w:p w:rsidR="00F7683F" w:rsidRPr="00BC057B" w:rsidRDefault="00F7683F" w:rsidP="00F768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a:employees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),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b:departments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) RETURN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a.ENAME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b.DEPTNO</w:t>
            </w:r>
            <w:proofErr w:type="spellEnd"/>
          </w:p>
        </w:tc>
      </w:tr>
      <w:tr w:rsidR="00F7683F" w:rsidRPr="00BC057B" w:rsidTr="00E42D18">
        <w:tc>
          <w:tcPr>
            <w:tcW w:w="4376" w:type="dxa"/>
          </w:tcPr>
          <w:p w:rsidR="00F7683F" w:rsidRPr="00BC057B" w:rsidRDefault="00F7683F" w:rsidP="00B465D7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 w:rsidR="00B465D7" w:rsidRPr="00B465D7">
              <w:rPr>
                <w:lang w:val="en-US"/>
              </w:rPr>
              <w:t xml:space="preserve"> </w:t>
            </w:r>
            <w:r w:rsidR="00B465D7" w:rsidRPr="00B465D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select distinct * from </w:t>
            </w:r>
            <w:proofErr w:type="spellStart"/>
            <w:r w:rsidR="00B465D7" w:rsidRPr="00B465D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emp</w:t>
            </w:r>
            <w:proofErr w:type="spellEnd"/>
            <w:r w:rsidR="00B465D7" w:rsidRPr="00B465D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 a, </w:t>
            </w:r>
            <w:proofErr w:type="spellStart"/>
            <w:r w:rsidR="00B465D7" w:rsidRPr="00B465D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dept</w:t>
            </w:r>
            <w:proofErr w:type="spellEnd"/>
            <w:r w:rsidR="00B465D7" w:rsidRPr="00B465D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 b where </w:t>
            </w:r>
            <w:proofErr w:type="spellStart"/>
            <w:r w:rsidR="00B465D7" w:rsidRPr="00B465D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a</w:t>
            </w:r>
            <w:r w:rsidR="00B465D7" w:rsidRPr="00B465D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.ename</w:t>
            </w:r>
            <w:proofErr w:type="spellEnd"/>
            <w:r w:rsidR="00B465D7" w:rsidRPr="00B465D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 xml:space="preserve"> = 'SMITH' AND </w:t>
            </w:r>
            <w:proofErr w:type="spellStart"/>
            <w:r w:rsidR="00B465D7" w:rsidRPr="00B465D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a.deptno</w:t>
            </w:r>
            <w:proofErr w:type="spellEnd"/>
            <w:r w:rsidR="00B465D7" w:rsidRPr="00B465D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=</w:t>
            </w:r>
            <w:proofErr w:type="spellStart"/>
            <w:r w:rsidR="00B465D7" w:rsidRPr="00B465D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b.deptno</w:t>
            </w:r>
            <w:proofErr w:type="spellEnd"/>
            <w:r w:rsidR="00B465D7" w:rsidRPr="00B465D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lang w:val="en-US"/>
              </w:rPr>
              <w:t>;</w:t>
            </w:r>
          </w:p>
        </w:tc>
        <w:tc>
          <w:tcPr>
            <w:tcW w:w="4475" w:type="dxa"/>
          </w:tcPr>
          <w:p w:rsidR="00F7683F" w:rsidRPr="00BC057B" w:rsidRDefault="00F7683F" w:rsidP="00F7683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 (:employees {ENAME: 'SMITH'})--(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m:departments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</w:t>
            </w:r>
          </w:p>
          <w:p w:rsidR="00F7683F" w:rsidRPr="00BC057B" w:rsidRDefault="00F7683F" w:rsidP="00F7683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RETURN m</w:t>
            </w:r>
          </w:p>
        </w:tc>
      </w:tr>
      <w:tr w:rsidR="00F7683F" w:rsidRPr="00317873" w:rsidTr="00E42D18">
        <w:tc>
          <w:tcPr>
            <w:tcW w:w="4376" w:type="dxa"/>
          </w:tcPr>
          <w:p w:rsidR="00F7683F" w:rsidRPr="00CB2E80" w:rsidRDefault="00F7683F" w:rsidP="00F7683F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ВЫБОРКА</w:t>
            </w:r>
            <w:r w:rsidRPr="00CB2E80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 xml:space="preserve">(SELECT) </w:t>
            </w:r>
            <w:r w:rsidRPr="00CB2E80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(</w:t>
            </w: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</w:rPr>
              <w:t>σ</w:t>
            </w:r>
            <w:r w:rsidRPr="00CB2E80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F7683F" w:rsidRPr="000D6C52" w:rsidRDefault="00F7683F" w:rsidP="00F7683F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ins w:id="2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WHERE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SAL&gt;</w:t>
            </w:r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2500;</w:t>
            </w:r>
          </w:p>
        </w:tc>
        <w:tc>
          <w:tcPr>
            <w:tcW w:w="4475" w:type="dxa"/>
          </w:tcPr>
          <w:p w:rsidR="00F7683F" w:rsidRPr="00FE2C22" w:rsidRDefault="00F7683F" w:rsidP="00F7683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  <w:r w:rsidR="00FE2C22" w:rsidRPr="00FE2C22">
              <w:rPr>
                <w:rFonts w:ascii="Lucida Console" w:hAnsi="Lucida Console"/>
                <w:color w:val="888888"/>
                <w:sz w:val="23"/>
                <w:szCs w:val="23"/>
                <w:shd w:val="clear" w:color="auto" w:fill="F8F9FB"/>
                <w:lang w:val="en-US"/>
              </w:rPr>
              <w:t xml:space="preserve"> </w:t>
            </w:r>
            <w:r w:rsidR="00FE2C22" w:rsidRPr="00FE2C22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>MATCH (</w:t>
            </w:r>
            <w:proofErr w:type="spellStart"/>
            <w:r w:rsidR="00FE2C22" w:rsidRPr="00FE2C22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>a:employees</w:t>
            </w:r>
            <w:proofErr w:type="spellEnd"/>
            <w:r w:rsidR="00FE2C22" w:rsidRPr="00FE2C22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 xml:space="preserve">) where </w:t>
            </w:r>
            <w:proofErr w:type="spellStart"/>
            <w:r w:rsidR="00FE2C22" w:rsidRPr="00FE2C22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>a.SAL</w:t>
            </w:r>
            <w:proofErr w:type="spellEnd"/>
            <w:r w:rsidR="00FE2C22" w:rsidRPr="00FE2C22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 xml:space="preserve"> &gt; 2500 RETURN a</w:t>
            </w:r>
          </w:p>
        </w:tc>
      </w:tr>
      <w:tr w:rsidR="00F7683F" w:rsidRPr="00317873" w:rsidTr="00E42D18">
        <w:tc>
          <w:tcPr>
            <w:tcW w:w="4376" w:type="dxa"/>
          </w:tcPr>
          <w:p w:rsidR="00F7683F" w:rsidRPr="00CB2E80" w:rsidRDefault="00F7683F" w:rsidP="00F7683F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ПРОЕКЦИЯ</w:t>
            </w:r>
            <w:r w:rsidRPr="00CB2E80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(PROJECT)</w:t>
            </w:r>
            <w:r w:rsidRPr="00CB2E80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 xml:space="preserve"> (</w:t>
            </w: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</w:rPr>
              <w:t>π</w:t>
            </w:r>
            <w:r w:rsidRPr="00CB2E80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F7683F" w:rsidRPr="000D6C52" w:rsidRDefault="00F7683F" w:rsidP="00F7683F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3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DISTINCT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ENAME,DEPTNO</w:t>
            </w:r>
            <w:ins w:id="4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F7683F" w:rsidRPr="000D6C52" w:rsidRDefault="00F7683F" w:rsidP="00F7683F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5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>SELECT DISTINCT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DEPTNO, ENAME</w:t>
            </w:r>
            <w:ins w:id="6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F7683F" w:rsidRPr="000D6C52" w:rsidRDefault="00F7683F" w:rsidP="00F7683F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7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>SELECT DISTINCT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DEPTNO</w:t>
            </w:r>
            <w:ins w:id="8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F7683F" w:rsidRPr="00CB2E80" w:rsidRDefault="00F7683F" w:rsidP="00F7683F">
            <w:pPr>
              <w:pStyle w:val="ab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  <w:t>ПРОИЗВЕДЕНИЕ</w:t>
            </w:r>
            <w:r w:rsidRPr="00CB2E80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val="en-US"/>
              </w:rPr>
              <w:t>(PRODUCT) (×):</w:t>
            </w:r>
          </w:p>
          <w:p w:rsidR="00F7683F" w:rsidRPr="000D6C52" w:rsidRDefault="00F7683F" w:rsidP="00F7683F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9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EMP,</w:t>
            </w:r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F7683F" w:rsidRPr="000D6C52" w:rsidRDefault="00F7683F" w:rsidP="00F7683F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475" w:type="dxa"/>
          </w:tcPr>
          <w:p w:rsidR="00192FEE" w:rsidRPr="00192FEE" w:rsidRDefault="00F7683F" w:rsidP="00192FEE">
            <w:pPr>
              <w:shd w:val="clear" w:color="auto" w:fill="FFFFFF"/>
              <w:rPr>
                <w:rFonts w:ascii="Courier New" w:eastAsia="Times New Roman" w:hAnsi="Courier New" w:cs="Courier New"/>
                <w:color w:val="999999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  <w:r w:rsidR="00192FEE" w:rsidRPr="00192FEE">
              <w:rPr>
                <w:rFonts w:ascii="Courier New" w:hAnsi="Courier New" w:cs="Courier New"/>
                <w:color w:val="999999"/>
                <w:sz w:val="26"/>
                <w:szCs w:val="26"/>
                <w:lang w:val="en-US"/>
              </w:rPr>
              <w:t xml:space="preserve"> </w:t>
            </w:r>
          </w:p>
          <w:p w:rsidR="00192FEE" w:rsidRPr="00192FEE" w:rsidRDefault="00192FEE" w:rsidP="00192F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</w:pPr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MATCH (</w:t>
            </w:r>
            <w:proofErr w:type="spellStart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a:employees</w:t>
            </w:r>
            <w:proofErr w:type="spellEnd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) RETURN DISTINCT  </w:t>
            </w:r>
            <w:proofErr w:type="spellStart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a.ENAME</w:t>
            </w:r>
            <w:proofErr w:type="spellEnd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, </w:t>
            </w:r>
            <w:proofErr w:type="spellStart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a.DEPTNO</w:t>
            </w:r>
            <w:proofErr w:type="spellEnd"/>
          </w:p>
          <w:p w:rsidR="00192FEE" w:rsidRDefault="00192FEE" w:rsidP="00192F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</w:pPr>
          </w:p>
          <w:p w:rsidR="00192FEE" w:rsidRDefault="00192FEE" w:rsidP="00192F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</w:pPr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MATCH (</w:t>
            </w:r>
            <w:proofErr w:type="spellStart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a:employees</w:t>
            </w:r>
            <w:proofErr w:type="spellEnd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) RETURN DISTINCT  a. DEPTNO, </w:t>
            </w:r>
            <w:proofErr w:type="spellStart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a.</w:t>
            </w:r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ENAME</w:t>
            </w:r>
            <w:proofErr w:type="spellEnd"/>
          </w:p>
          <w:p w:rsidR="00192FEE" w:rsidRPr="00192FEE" w:rsidRDefault="00192FEE" w:rsidP="00192F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</w:pPr>
          </w:p>
          <w:p w:rsidR="00192FEE" w:rsidRDefault="00192FEE" w:rsidP="00192F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</w:pPr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MATCH (</w:t>
            </w:r>
            <w:proofErr w:type="spellStart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a:employees</w:t>
            </w:r>
            <w:proofErr w:type="spellEnd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) RETURN DISTINCT  a. DEPTNO</w:t>
            </w:r>
          </w:p>
          <w:p w:rsidR="00F7683F" w:rsidRPr="00BC057B" w:rsidRDefault="00F7683F" w:rsidP="00F7683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</w:tbl>
    <w:tbl>
      <w:tblPr>
        <w:tblW w:w="4575" w:type="dxa"/>
        <w:tblInd w:w="506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4575"/>
      </w:tblGrid>
      <w:tr w:rsidR="00797285" w:rsidTr="00797285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575" w:type="dxa"/>
          </w:tcPr>
          <w:p w:rsidR="00797285" w:rsidRDefault="00797285" w:rsidP="00F7683F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</w:tr>
    </w:tbl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376"/>
        <w:gridCol w:w="4475"/>
      </w:tblGrid>
      <w:tr w:rsidR="00797285" w:rsidRPr="00317873" w:rsidTr="00797285">
        <w:trPr>
          <w:trHeight w:val="345"/>
        </w:trPr>
        <w:tc>
          <w:tcPr>
            <w:tcW w:w="4376" w:type="dxa"/>
            <w:vMerge w:val="restart"/>
          </w:tcPr>
          <w:p w:rsidR="00797285" w:rsidRDefault="00797285" w:rsidP="00F7683F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1F0BD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ОБЪЕДИНЕНИЕ</w:t>
            </w:r>
            <w:r w:rsidRPr="000D6C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(UNION) (</w:t>
            </w:r>
            <w:r w:rsidRPr="000D6C52">
              <w:rPr>
                <w:rFonts w:ascii="Cambria Math" w:hAnsi="Cambria Math" w:cs="Cambria Math"/>
                <w:b/>
                <w:color w:val="000000"/>
                <w:sz w:val="28"/>
                <w:szCs w:val="28"/>
                <w:lang w:val="en-US"/>
              </w:rPr>
              <w:t>∪</w:t>
            </w:r>
            <w:r w:rsidRPr="000D6C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797285" w:rsidRPr="000D6C52" w:rsidRDefault="00797285" w:rsidP="00F7683F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10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ENAME,DEPTNO</w:t>
            </w:r>
            <w:ins w:id="11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EMP </w:t>
            </w:r>
            <w:ins w:id="12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UNION 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DEPTNO,DNAME, LOC </w:t>
            </w:r>
            <w:ins w:id="13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797285" w:rsidRPr="000D6C52" w:rsidRDefault="00797285" w:rsidP="00F7683F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ins w:id="14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 </w:t>
            </w:r>
            <w:ins w:id="15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ins w:id="16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UNION 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DEPTNO </w:t>
            </w:r>
            <w:ins w:id="17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797285" w:rsidRPr="000D6C52" w:rsidRDefault="00797285" w:rsidP="00F7683F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475" w:type="dxa"/>
          </w:tcPr>
          <w:p w:rsidR="00797285" w:rsidRDefault="00797285" w:rsidP="00293E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 MATCH (</w:t>
            </w:r>
            <w:proofErr w:type="spellStart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a:employees</w:t>
            </w:r>
            <w:proofErr w:type="spellEnd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) RETURN </w:t>
            </w:r>
            <w:proofErr w:type="spellStart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a.ENAME</w:t>
            </w:r>
            <w:proofErr w:type="spellEnd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 as </w:t>
            </w:r>
            <w:proofErr w:type="spellStart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ename</w:t>
            </w:r>
            <w:proofErr w:type="spellEnd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, </w:t>
            </w:r>
            <w:proofErr w:type="spellStart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a.DEPTNO</w:t>
            </w:r>
            <w:proofErr w:type="spellEnd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 as </w:t>
            </w:r>
            <w:proofErr w:type="spellStart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deptno</w:t>
            </w:r>
            <w:proofErr w:type="spellEnd"/>
          </w:p>
          <w:p w:rsidR="00797285" w:rsidRDefault="00797285" w:rsidP="00293E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</w:pPr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UNION</w:t>
            </w:r>
            <w:r w:rsidR="00AC33FC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 </w:t>
            </w:r>
            <w:r w:rsidR="00AC33FC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ALL</w:t>
            </w:r>
          </w:p>
          <w:p w:rsidR="00797285" w:rsidRDefault="00797285" w:rsidP="00293E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</w:pPr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MATCH (</w:t>
            </w:r>
            <w:proofErr w:type="spellStart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b</w:t>
            </w:r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:</w:t>
            </w:r>
            <w:r w:rsidRPr="00FE2C22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val="en-US" w:eastAsia="ru-RU"/>
              </w:rPr>
              <w:t>departments</w:t>
            </w:r>
            <w:proofErr w:type="spellEnd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) RETURN</w:t>
            </w:r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 </w:t>
            </w:r>
            <w:proofErr w:type="spellStart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b.DNAME</w:t>
            </w:r>
            <w:proofErr w:type="spellEnd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 as </w:t>
            </w:r>
            <w:proofErr w:type="spellStart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dname</w:t>
            </w:r>
            <w:proofErr w:type="spellEnd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b</w:t>
            </w:r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.DEPTNO</w:t>
            </w:r>
            <w:proofErr w:type="spellEnd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 as </w:t>
            </w:r>
            <w:proofErr w:type="spellStart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deptno</w:t>
            </w:r>
            <w:proofErr w:type="spellEnd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b.LOC</w:t>
            </w:r>
            <w:proofErr w:type="spellEnd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 as </w:t>
            </w:r>
            <w:proofErr w:type="spellStart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loc</w:t>
            </w:r>
            <w:proofErr w:type="spellEnd"/>
          </w:p>
          <w:p w:rsidR="00797285" w:rsidRDefault="00797285" w:rsidP="00F7683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797285" w:rsidRPr="00317873" w:rsidTr="00E42D18">
        <w:trPr>
          <w:trHeight w:val="525"/>
        </w:trPr>
        <w:tc>
          <w:tcPr>
            <w:tcW w:w="4376" w:type="dxa"/>
            <w:vMerge/>
          </w:tcPr>
          <w:p w:rsidR="00797285" w:rsidRPr="00797285" w:rsidRDefault="00797285" w:rsidP="00F7683F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475" w:type="dxa"/>
          </w:tcPr>
          <w:p w:rsidR="00797285" w:rsidRDefault="00797285" w:rsidP="007972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</w:pPr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MATCH (</w:t>
            </w:r>
            <w:proofErr w:type="spellStart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a:employees</w:t>
            </w:r>
            <w:proofErr w:type="spellEnd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) RETURN </w:t>
            </w:r>
            <w:proofErr w:type="spellStart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a.DEPTNO</w:t>
            </w:r>
            <w:proofErr w:type="spellEnd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 as </w:t>
            </w:r>
            <w:proofErr w:type="spellStart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deptno</w:t>
            </w:r>
            <w:proofErr w:type="spellEnd"/>
          </w:p>
          <w:p w:rsidR="00797285" w:rsidRPr="00AC33FC" w:rsidRDefault="00797285" w:rsidP="007972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</w:pPr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UNION</w:t>
            </w:r>
            <w:r w:rsidR="00AC33FC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eastAsia="ru-RU"/>
              </w:rPr>
              <w:t xml:space="preserve"> </w:t>
            </w:r>
            <w:r w:rsidR="00AC33FC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ALL</w:t>
            </w:r>
          </w:p>
          <w:p w:rsidR="00797285" w:rsidRDefault="00797285" w:rsidP="007972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MATCH (</w:t>
            </w:r>
            <w:proofErr w:type="spellStart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b</w:t>
            </w:r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:</w:t>
            </w:r>
            <w:r w:rsidRPr="00FE2C22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val="en-US" w:eastAsia="ru-RU"/>
              </w:rPr>
              <w:t>departments</w:t>
            </w:r>
            <w:proofErr w:type="spellEnd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) RETURN</w:t>
            </w:r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b</w:t>
            </w:r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.DEPTNO</w:t>
            </w:r>
            <w:proofErr w:type="spellEnd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 as </w:t>
            </w:r>
            <w:proofErr w:type="spellStart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deptno</w:t>
            </w:r>
            <w:proofErr w:type="spellEnd"/>
          </w:p>
        </w:tc>
      </w:tr>
      <w:tr w:rsidR="00F7683F" w:rsidRPr="00AC33FC" w:rsidTr="00E42D18">
        <w:tc>
          <w:tcPr>
            <w:tcW w:w="4376" w:type="dxa"/>
          </w:tcPr>
          <w:p w:rsidR="00F7683F" w:rsidRDefault="00F7683F" w:rsidP="00F7683F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3E7606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ПЕРЕСЕЧЕНИЕ(INTERSECT) (∩):</w:t>
            </w:r>
          </w:p>
          <w:p w:rsidR="00F7683F" w:rsidRPr="00DA4C26" w:rsidRDefault="00F7683F" w:rsidP="00F7683F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475" w:type="dxa"/>
          </w:tcPr>
          <w:p w:rsidR="00AC33FC" w:rsidRDefault="00F7683F" w:rsidP="00AC33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  <w:r w:rsidR="00AC33FC"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 </w:t>
            </w:r>
            <w:r w:rsidR="00AC33FC"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MATCH (</w:t>
            </w:r>
            <w:proofErr w:type="spellStart"/>
            <w:r w:rsidR="00AC33FC"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a:employees</w:t>
            </w:r>
            <w:proofErr w:type="spellEnd"/>
            <w:r w:rsidR="00AC33FC"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) RETURN </w:t>
            </w:r>
            <w:proofErr w:type="spellStart"/>
            <w:r w:rsidR="00AC33FC"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a.DEPTNO</w:t>
            </w:r>
            <w:proofErr w:type="spellEnd"/>
            <w:r w:rsidR="00AC33FC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 as </w:t>
            </w:r>
            <w:proofErr w:type="spellStart"/>
            <w:r w:rsidR="00AC33FC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deptno</w:t>
            </w:r>
            <w:proofErr w:type="spellEnd"/>
          </w:p>
          <w:p w:rsidR="00AC33FC" w:rsidRPr="00AC33FC" w:rsidRDefault="00AC33FC" w:rsidP="00AC33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</w:pPr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UNION</w:t>
            </w:r>
          </w:p>
          <w:p w:rsidR="00F7683F" w:rsidRPr="00AC33FC" w:rsidRDefault="00AC33FC" w:rsidP="00AC33F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MATCH (</w:t>
            </w:r>
            <w:proofErr w:type="spellStart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b</w:t>
            </w:r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:</w:t>
            </w:r>
            <w:r w:rsidRPr="00FE2C22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val="en-US" w:eastAsia="ru-RU"/>
              </w:rPr>
              <w:t>departments</w:t>
            </w:r>
            <w:proofErr w:type="spellEnd"/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) RETURN</w:t>
            </w:r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b</w:t>
            </w:r>
            <w:r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.DEPTNO</w:t>
            </w:r>
            <w:proofErr w:type="spellEnd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 as </w:t>
            </w:r>
            <w:proofErr w:type="spellStart"/>
            <w:r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deptno</w:t>
            </w:r>
            <w:proofErr w:type="spellEnd"/>
          </w:p>
        </w:tc>
      </w:tr>
      <w:tr w:rsidR="00F7683F" w:rsidRPr="00AC33FC" w:rsidTr="00E42D18">
        <w:tc>
          <w:tcPr>
            <w:tcW w:w="4376" w:type="dxa"/>
          </w:tcPr>
          <w:p w:rsidR="00F7683F" w:rsidRDefault="00F7683F" w:rsidP="00F7683F">
            <w:pPr>
              <w:pStyle w:val="ab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B502C8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СОЕДИНЕНИЕ</w:t>
            </w:r>
            <w:r w:rsidRPr="00CB2E80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(JOIN) (∏):</w:t>
            </w:r>
          </w:p>
          <w:p w:rsidR="00F7683F" w:rsidRDefault="00F7683F" w:rsidP="00F7683F">
            <w:pPr>
              <w:pStyle w:val="ab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</w:p>
          <w:p w:rsidR="00F7683F" w:rsidRPr="00DA4C26" w:rsidRDefault="00F7683F" w:rsidP="00F7683F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  <w:ins w:id="18" w:author="Unknown">
              <w:r w:rsidRPr="00DA4C26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 w:rsidRPr="00DA4C26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DEPT, EMP</w:t>
            </w:r>
            <w:ins w:id="19" w:author="Unknown">
              <w:r w:rsidRPr="00DA4C26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WHERE </w:t>
              </w:r>
            </w:ins>
            <w:r w:rsidRPr="00DA4C26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SAL&gt;3000;</w:t>
            </w:r>
          </w:p>
        </w:tc>
        <w:tc>
          <w:tcPr>
            <w:tcW w:w="4475" w:type="dxa"/>
          </w:tcPr>
          <w:p w:rsidR="00F7683F" w:rsidRDefault="00F7683F" w:rsidP="00AC33F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  <w:r w:rsidR="00AC33FC" w:rsidRPr="00FE2C22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 xml:space="preserve"> </w:t>
            </w:r>
            <w:r w:rsidR="00AC33FC" w:rsidRPr="00FE2C22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>MATCH (</w:t>
            </w:r>
            <w:proofErr w:type="spellStart"/>
            <w:r w:rsidR="00AC33FC" w:rsidRPr="00FE2C22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>a:employees</w:t>
            </w:r>
            <w:proofErr w:type="spellEnd"/>
            <w:r w:rsidR="00AC33FC" w:rsidRPr="00FE2C22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>)</w:t>
            </w:r>
            <w:r w:rsidR="00AC33FC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>,</w:t>
            </w:r>
            <w:r w:rsidR="00AC33FC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 xml:space="preserve"> </w:t>
            </w:r>
            <w:r w:rsidR="00AC33FC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(</w:t>
            </w:r>
            <w:proofErr w:type="spellStart"/>
            <w:r w:rsidR="00AC33FC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b</w:t>
            </w:r>
            <w:r w:rsidR="00AC33FC" w:rsidRPr="00192FEE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:</w:t>
            </w:r>
            <w:r w:rsidR="00AC33FC" w:rsidRPr="00FE2C22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val="en-US" w:eastAsia="ru-RU"/>
              </w:rPr>
              <w:t>departments</w:t>
            </w:r>
            <w:proofErr w:type="spellEnd"/>
            <w:r w:rsidR="00AC33FC">
              <w:rPr>
                <w:rFonts w:ascii="inherit" w:eastAsia="Times New Roman" w:hAnsi="inherit" w:cs="Courier New"/>
                <w:color w:val="5B9BD5" w:themeColor="accent1"/>
                <w:sz w:val="26"/>
                <w:szCs w:val="26"/>
                <w:lang w:val="en-US" w:eastAsia="ru-RU"/>
              </w:rPr>
              <w:t>)</w:t>
            </w:r>
            <w:r w:rsidR="00AC33FC" w:rsidRPr="00FE2C22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 xml:space="preserve"> where </w:t>
            </w:r>
            <w:proofErr w:type="spellStart"/>
            <w:r w:rsidR="00AC33FC" w:rsidRPr="00FE2C22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>a.SAL</w:t>
            </w:r>
            <w:proofErr w:type="spellEnd"/>
            <w:r w:rsidR="00AC33FC" w:rsidRPr="00FE2C22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 xml:space="preserve"> &gt; </w:t>
            </w:r>
            <w:r w:rsidR="00AC33FC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>3000</w:t>
            </w:r>
            <w:r w:rsidR="00AC33FC" w:rsidRPr="00FE2C22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 xml:space="preserve"> RETURN </w:t>
            </w:r>
            <w:proofErr w:type="spellStart"/>
            <w:r w:rsidR="00AC33FC" w:rsidRPr="00FE2C22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>a</w:t>
            </w:r>
            <w:r w:rsidR="00AC33FC">
              <w:rPr>
                <w:rFonts w:ascii="Lucida Console" w:hAnsi="Lucida Console"/>
                <w:color w:val="5B9BD5" w:themeColor="accent1"/>
                <w:sz w:val="23"/>
                <w:szCs w:val="23"/>
                <w:shd w:val="clear" w:color="auto" w:fill="F8F9FB"/>
                <w:lang w:val="en-US"/>
              </w:rPr>
              <w:t>,b</w:t>
            </w:r>
            <w:proofErr w:type="spellEnd"/>
          </w:p>
        </w:tc>
      </w:tr>
    </w:tbl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Default="00856DC1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  <w:r w:rsidRPr="00856DC1">
        <w:rPr>
          <w:rFonts w:ascii="Times New Roman" w:hAnsi="Times New Roman"/>
          <w:sz w:val="28"/>
          <w:szCs w:val="28"/>
          <w:lang w:val="en-US"/>
        </w:rPr>
        <w:t>https://neo4j.com/docs/cypher-manual/current/clauses/match/#match-introduction</w:t>
      </w:r>
    </w:p>
    <w:sectPr w:rsidR="00E960D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681" w:rsidRDefault="00D90681" w:rsidP="00555543">
      <w:pPr>
        <w:spacing w:after="0" w:line="240" w:lineRule="auto"/>
      </w:pPr>
      <w:r>
        <w:separator/>
      </w:r>
    </w:p>
  </w:endnote>
  <w:endnote w:type="continuationSeparator" w:id="0">
    <w:p w:rsidR="00D90681" w:rsidRDefault="00D90681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681" w:rsidRDefault="00D90681">
    <w:pPr>
      <w:pStyle w:val="a6"/>
    </w:pPr>
  </w:p>
  <w:p w:rsidR="00D90681" w:rsidRDefault="00D906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681" w:rsidRDefault="00D90681" w:rsidP="00555543">
      <w:pPr>
        <w:spacing w:after="0" w:line="240" w:lineRule="auto"/>
      </w:pPr>
      <w:r>
        <w:separator/>
      </w:r>
    </w:p>
  </w:footnote>
  <w:footnote w:type="continuationSeparator" w:id="0">
    <w:p w:rsidR="00D90681" w:rsidRDefault="00D90681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64AE"/>
    <w:multiLevelType w:val="multilevel"/>
    <w:tmpl w:val="431A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E2482"/>
    <w:multiLevelType w:val="multilevel"/>
    <w:tmpl w:val="AEE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B0B8E"/>
    <w:multiLevelType w:val="multilevel"/>
    <w:tmpl w:val="DC9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72702"/>
    <w:multiLevelType w:val="hybridMultilevel"/>
    <w:tmpl w:val="7AB88612"/>
    <w:lvl w:ilvl="0" w:tplc="94CCE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B2BC9"/>
    <w:multiLevelType w:val="multilevel"/>
    <w:tmpl w:val="EF7E5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24982"/>
    <w:multiLevelType w:val="multilevel"/>
    <w:tmpl w:val="8736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03C56"/>
    <w:multiLevelType w:val="multilevel"/>
    <w:tmpl w:val="E246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B5077"/>
    <w:multiLevelType w:val="multilevel"/>
    <w:tmpl w:val="3AF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932021"/>
    <w:multiLevelType w:val="multilevel"/>
    <w:tmpl w:val="75F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D3B65"/>
    <w:multiLevelType w:val="multilevel"/>
    <w:tmpl w:val="9078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C359C"/>
    <w:multiLevelType w:val="multilevel"/>
    <w:tmpl w:val="C90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1778B"/>
    <w:multiLevelType w:val="multilevel"/>
    <w:tmpl w:val="C672A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7154D"/>
    <w:multiLevelType w:val="multilevel"/>
    <w:tmpl w:val="9DC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D618C"/>
    <w:multiLevelType w:val="multilevel"/>
    <w:tmpl w:val="E68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A02A99"/>
    <w:multiLevelType w:val="multilevel"/>
    <w:tmpl w:val="FA9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61636"/>
    <w:multiLevelType w:val="multilevel"/>
    <w:tmpl w:val="8EB2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E84BA2"/>
    <w:multiLevelType w:val="hybridMultilevel"/>
    <w:tmpl w:val="E942245C"/>
    <w:lvl w:ilvl="0" w:tplc="8AB6E54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A0810"/>
    <w:multiLevelType w:val="multilevel"/>
    <w:tmpl w:val="FBD8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84AE6"/>
    <w:multiLevelType w:val="hybridMultilevel"/>
    <w:tmpl w:val="D5C8FB8E"/>
    <w:lvl w:ilvl="0" w:tplc="9C18D4E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3A97032C"/>
    <w:multiLevelType w:val="hybridMultilevel"/>
    <w:tmpl w:val="0E0648E4"/>
    <w:lvl w:ilvl="0" w:tplc="690ED9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B616C"/>
    <w:multiLevelType w:val="hybridMultilevel"/>
    <w:tmpl w:val="05B0B0D8"/>
    <w:lvl w:ilvl="0" w:tplc="6A04BA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42729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72F03"/>
    <w:multiLevelType w:val="hybridMultilevel"/>
    <w:tmpl w:val="A6B4C154"/>
    <w:lvl w:ilvl="0" w:tplc="17D818E6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D61DE"/>
    <w:multiLevelType w:val="multilevel"/>
    <w:tmpl w:val="929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F5379"/>
    <w:multiLevelType w:val="multilevel"/>
    <w:tmpl w:val="12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050B92"/>
    <w:multiLevelType w:val="multilevel"/>
    <w:tmpl w:val="3F4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F2CA1"/>
    <w:multiLevelType w:val="hybridMultilevel"/>
    <w:tmpl w:val="6E644DE0"/>
    <w:lvl w:ilvl="0" w:tplc="C1E03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00B64"/>
    <w:multiLevelType w:val="multilevel"/>
    <w:tmpl w:val="623C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BD1975"/>
    <w:multiLevelType w:val="multilevel"/>
    <w:tmpl w:val="AB2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80ECF"/>
    <w:multiLevelType w:val="multilevel"/>
    <w:tmpl w:val="B358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A035FE"/>
    <w:multiLevelType w:val="hybridMultilevel"/>
    <w:tmpl w:val="ABC07272"/>
    <w:lvl w:ilvl="0" w:tplc="F2568D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E6B0A"/>
    <w:multiLevelType w:val="multilevel"/>
    <w:tmpl w:val="6CE4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46789E"/>
    <w:multiLevelType w:val="hybridMultilevel"/>
    <w:tmpl w:val="7E32EA40"/>
    <w:lvl w:ilvl="0" w:tplc="E3BA0C3A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91881"/>
    <w:multiLevelType w:val="multilevel"/>
    <w:tmpl w:val="980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F27824"/>
    <w:multiLevelType w:val="multilevel"/>
    <w:tmpl w:val="9C3E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304613"/>
    <w:multiLevelType w:val="multilevel"/>
    <w:tmpl w:val="3400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571703"/>
    <w:multiLevelType w:val="multilevel"/>
    <w:tmpl w:val="1DB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555114"/>
    <w:multiLevelType w:val="multilevel"/>
    <w:tmpl w:val="6ED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32"/>
  </w:num>
  <w:num w:numId="5">
    <w:abstractNumId w:val="35"/>
  </w:num>
  <w:num w:numId="6">
    <w:abstractNumId w:val="28"/>
  </w:num>
  <w:num w:numId="7">
    <w:abstractNumId w:val="9"/>
  </w:num>
  <w:num w:numId="8">
    <w:abstractNumId w:val="8"/>
  </w:num>
  <w:num w:numId="9">
    <w:abstractNumId w:val="22"/>
  </w:num>
  <w:num w:numId="10">
    <w:abstractNumId w:val="7"/>
  </w:num>
  <w:num w:numId="11">
    <w:abstractNumId w:val="23"/>
  </w:num>
  <w:num w:numId="12">
    <w:abstractNumId w:val="14"/>
  </w:num>
  <w:num w:numId="13">
    <w:abstractNumId w:val="1"/>
  </w:num>
  <w:num w:numId="14">
    <w:abstractNumId w:val="36"/>
  </w:num>
  <w:num w:numId="15">
    <w:abstractNumId w:val="24"/>
  </w:num>
  <w:num w:numId="16">
    <w:abstractNumId w:val="17"/>
  </w:num>
  <w:num w:numId="17">
    <w:abstractNumId w:val="4"/>
  </w:num>
  <w:num w:numId="18">
    <w:abstractNumId w:val="27"/>
  </w:num>
  <w:num w:numId="19">
    <w:abstractNumId w:val="34"/>
  </w:num>
  <w:num w:numId="20">
    <w:abstractNumId w:val="10"/>
  </w:num>
  <w:num w:numId="21">
    <w:abstractNumId w:val="5"/>
  </w:num>
  <w:num w:numId="22">
    <w:abstractNumId w:val="26"/>
  </w:num>
  <w:num w:numId="23">
    <w:abstractNumId w:val="30"/>
  </w:num>
  <w:num w:numId="24">
    <w:abstractNumId w:val="2"/>
  </w:num>
  <w:num w:numId="25">
    <w:abstractNumId w:val="16"/>
  </w:num>
  <w:num w:numId="26">
    <w:abstractNumId w:val="29"/>
  </w:num>
  <w:num w:numId="27">
    <w:abstractNumId w:val="20"/>
  </w:num>
  <w:num w:numId="28">
    <w:abstractNumId w:val="3"/>
  </w:num>
  <w:num w:numId="29">
    <w:abstractNumId w:val="19"/>
  </w:num>
  <w:num w:numId="30">
    <w:abstractNumId w:val="31"/>
  </w:num>
  <w:num w:numId="31">
    <w:abstractNumId w:val="25"/>
  </w:num>
  <w:num w:numId="32">
    <w:abstractNumId w:val="21"/>
  </w:num>
  <w:num w:numId="33">
    <w:abstractNumId w:val="18"/>
  </w:num>
  <w:num w:numId="34">
    <w:abstractNumId w:val="6"/>
  </w:num>
  <w:num w:numId="35">
    <w:abstractNumId w:val="13"/>
  </w:num>
  <w:num w:numId="36">
    <w:abstractNumId w:val="15"/>
  </w:num>
  <w:num w:numId="37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40"/>
    <w:rsid w:val="000038EF"/>
    <w:rsid w:val="00007C61"/>
    <w:rsid w:val="0001679E"/>
    <w:rsid w:val="00025EDE"/>
    <w:rsid w:val="00040E78"/>
    <w:rsid w:val="00054BB8"/>
    <w:rsid w:val="0006608C"/>
    <w:rsid w:val="00070B5B"/>
    <w:rsid w:val="000B540D"/>
    <w:rsid w:val="000B56D2"/>
    <w:rsid w:val="000C6200"/>
    <w:rsid w:val="000D58AE"/>
    <w:rsid w:val="000D5F7E"/>
    <w:rsid w:val="000D6C52"/>
    <w:rsid w:val="001166BB"/>
    <w:rsid w:val="00117197"/>
    <w:rsid w:val="001212D6"/>
    <w:rsid w:val="00125AE5"/>
    <w:rsid w:val="00136CD3"/>
    <w:rsid w:val="00146BC3"/>
    <w:rsid w:val="001506D1"/>
    <w:rsid w:val="00151740"/>
    <w:rsid w:val="001562FC"/>
    <w:rsid w:val="00192FEE"/>
    <w:rsid w:val="00196BDF"/>
    <w:rsid w:val="001B5C1B"/>
    <w:rsid w:val="001B7384"/>
    <w:rsid w:val="001D5FF1"/>
    <w:rsid w:val="001E7F77"/>
    <w:rsid w:val="00202204"/>
    <w:rsid w:val="00206F8A"/>
    <w:rsid w:val="002148B4"/>
    <w:rsid w:val="00227D66"/>
    <w:rsid w:val="002303D0"/>
    <w:rsid w:val="00234C7F"/>
    <w:rsid w:val="00236DEB"/>
    <w:rsid w:val="00263364"/>
    <w:rsid w:val="00276058"/>
    <w:rsid w:val="00287591"/>
    <w:rsid w:val="002905AE"/>
    <w:rsid w:val="00293E6B"/>
    <w:rsid w:val="00297672"/>
    <w:rsid w:val="002C1138"/>
    <w:rsid w:val="002C1299"/>
    <w:rsid w:val="002C1930"/>
    <w:rsid w:val="002C6988"/>
    <w:rsid w:val="002C6F78"/>
    <w:rsid w:val="002D7225"/>
    <w:rsid w:val="002E5E98"/>
    <w:rsid w:val="002F0393"/>
    <w:rsid w:val="002F280A"/>
    <w:rsid w:val="00300EF3"/>
    <w:rsid w:val="00311AB8"/>
    <w:rsid w:val="00317873"/>
    <w:rsid w:val="00357443"/>
    <w:rsid w:val="00364E9C"/>
    <w:rsid w:val="00395BC7"/>
    <w:rsid w:val="003A2202"/>
    <w:rsid w:val="003A2813"/>
    <w:rsid w:val="003B69B1"/>
    <w:rsid w:val="003C32D6"/>
    <w:rsid w:val="003E4347"/>
    <w:rsid w:val="003E46A6"/>
    <w:rsid w:val="003F7EB9"/>
    <w:rsid w:val="00400A7B"/>
    <w:rsid w:val="0040192E"/>
    <w:rsid w:val="004072B0"/>
    <w:rsid w:val="004076FE"/>
    <w:rsid w:val="00450259"/>
    <w:rsid w:val="0047414B"/>
    <w:rsid w:val="0047748D"/>
    <w:rsid w:val="00485E54"/>
    <w:rsid w:val="0049046A"/>
    <w:rsid w:val="004A0946"/>
    <w:rsid w:val="004B4430"/>
    <w:rsid w:val="004C7BA5"/>
    <w:rsid w:val="004D1773"/>
    <w:rsid w:val="004D5691"/>
    <w:rsid w:val="004E2C58"/>
    <w:rsid w:val="004E7B40"/>
    <w:rsid w:val="004F7408"/>
    <w:rsid w:val="00527C50"/>
    <w:rsid w:val="00551F3D"/>
    <w:rsid w:val="00555543"/>
    <w:rsid w:val="00556602"/>
    <w:rsid w:val="005653D1"/>
    <w:rsid w:val="0056738E"/>
    <w:rsid w:val="0057053F"/>
    <w:rsid w:val="005A5865"/>
    <w:rsid w:val="005B0D94"/>
    <w:rsid w:val="005B2DA4"/>
    <w:rsid w:val="005C5F1E"/>
    <w:rsid w:val="005C7D36"/>
    <w:rsid w:val="005D2935"/>
    <w:rsid w:val="005D3A4E"/>
    <w:rsid w:val="005D412F"/>
    <w:rsid w:val="005E1F3B"/>
    <w:rsid w:val="005E4DE6"/>
    <w:rsid w:val="005E57FA"/>
    <w:rsid w:val="006030D7"/>
    <w:rsid w:val="006035A3"/>
    <w:rsid w:val="00623BB1"/>
    <w:rsid w:val="0063221A"/>
    <w:rsid w:val="00640C10"/>
    <w:rsid w:val="00650021"/>
    <w:rsid w:val="00651264"/>
    <w:rsid w:val="006517FD"/>
    <w:rsid w:val="00664EF4"/>
    <w:rsid w:val="00670B8A"/>
    <w:rsid w:val="00681F3C"/>
    <w:rsid w:val="00685F2A"/>
    <w:rsid w:val="00697FDB"/>
    <w:rsid w:val="006A44FA"/>
    <w:rsid w:val="006C0990"/>
    <w:rsid w:val="006C3852"/>
    <w:rsid w:val="006C6F00"/>
    <w:rsid w:val="006C740F"/>
    <w:rsid w:val="006D07D3"/>
    <w:rsid w:val="006D5E0D"/>
    <w:rsid w:val="006F0360"/>
    <w:rsid w:val="006F3A74"/>
    <w:rsid w:val="006F5A25"/>
    <w:rsid w:val="00713367"/>
    <w:rsid w:val="00723D47"/>
    <w:rsid w:val="00743428"/>
    <w:rsid w:val="00743EDC"/>
    <w:rsid w:val="007541AA"/>
    <w:rsid w:val="00776291"/>
    <w:rsid w:val="0077709C"/>
    <w:rsid w:val="00777403"/>
    <w:rsid w:val="00781EB1"/>
    <w:rsid w:val="00793AA8"/>
    <w:rsid w:val="00797285"/>
    <w:rsid w:val="007B1073"/>
    <w:rsid w:val="007C4704"/>
    <w:rsid w:val="007C6482"/>
    <w:rsid w:val="007C6E25"/>
    <w:rsid w:val="007D5C80"/>
    <w:rsid w:val="007D7692"/>
    <w:rsid w:val="007E4EEE"/>
    <w:rsid w:val="007E6F4C"/>
    <w:rsid w:val="0082057E"/>
    <w:rsid w:val="008227CB"/>
    <w:rsid w:val="0082704B"/>
    <w:rsid w:val="00856DC1"/>
    <w:rsid w:val="00862B51"/>
    <w:rsid w:val="00876218"/>
    <w:rsid w:val="00882D48"/>
    <w:rsid w:val="00884094"/>
    <w:rsid w:val="008A1426"/>
    <w:rsid w:val="008B762D"/>
    <w:rsid w:val="008D0CD1"/>
    <w:rsid w:val="008D3B0A"/>
    <w:rsid w:val="00906CCC"/>
    <w:rsid w:val="009329E9"/>
    <w:rsid w:val="009442F5"/>
    <w:rsid w:val="00950C7F"/>
    <w:rsid w:val="0095353B"/>
    <w:rsid w:val="00986D45"/>
    <w:rsid w:val="00994208"/>
    <w:rsid w:val="00996BA9"/>
    <w:rsid w:val="0099792F"/>
    <w:rsid w:val="009A0B3F"/>
    <w:rsid w:val="009B3EB8"/>
    <w:rsid w:val="009E02DA"/>
    <w:rsid w:val="009E5F1E"/>
    <w:rsid w:val="00A24580"/>
    <w:rsid w:val="00A2774F"/>
    <w:rsid w:val="00A318A1"/>
    <w:rsid w:val="00A366F2"/>
    <w:rsid w:val="00A5603D"/>
    <w:rsid w:val="00A77F9B"/>
    <w:rsid w:val="00A97E9F"/>
    <w:rsid w:val="00AA20BD"/>
    <w:rsid w:val="00AB037C"/>
    <w:rsid w:val="00AC33FC"/>
    <w:rsid w:val="00AC662C"/>
    <w:rsid w:val="00AD0923"/>
    <w:rsid w:val="00AD69AB"/>
    <w:rsid w:val="00AF658D"/>
    <w:rsid w:val="00AF7248"/>
    <w:rsid w:val="00B006AF"/>
    <w:rsid w:val="00B00F6E"/>
    <w:rsid w:val="00B02FF5"/>
    <w:rsid w:val="00B036D5"/>
    <w:rsid w:val="00B17F44"/>
    <w:rsid w:val="00B2401F"/>
    <w:rsid w:val="00B27615"/>
    <w:rsid w:val="00B367A3"/>
    <w:rsid w:val="00B41DBF"/>
    <w:rsid w:val="00B465D7"/>
    <w:rsid w:val="00B64217"/>
    <w:rsid w:val="00B760E5"/>
    <w:rsid w:val="00B765E6"/>
    <w:rsid w:val="00BA3329"/>
    <w:rsid w:val="00BB1983"/>
    <w:rsid w:val="00BB6B2E"/>
    <w:rsid w:val="00BC057B"/>
    <w:rsid w:val="00BC29A2"/>
    <w:rsid w:val="00BE61CD"/>
    <w:rsid w:val="00C05567"/>
    <w:rsid w:val="00C210CF"/>
    <w:rsid w:val="00C32598"/>
    <w:rsid w:val="00C32C5B"/>
    <w:rsid w:val="00C44533"/>
    <w:rsid w:val="00C84338"/>
    <w:rsid w:val="00C911C7"/>
    <w:rsid w:val="00C9128D"/>
    <w:rsid w:val="00C97D9F"/>
    <w:rsid w:val="00CA1974"/>
    <w:rsid w:val="00CA27EA"/>
    <w:rsid w:val="00CB2E80"/>
    <w:rsid w:val="00CB368D"/>
    <w:rsid w:val="00CC7DAC"/>
    <w:rsid w:val="00CF3FE7"/>
    <w:rsid w:val="00CF6B92"/>
    <w:rsid w:val="00CF7346"/>
    <w:rsid w:val="00D32306"/>
    <w:rsid w:val="00D56810"/>
    <w:rsid w:val="00D574B6"/>
    <w:rsid w:val="00D76EFF"/>
    <w:rsid w:val="00D81FC0"/>
    <w:rsid w:val="00D87A93"/>
    <w:rsid w:val="00D90681"/>
    <w:rsid w:val="00DA4C26"/>
    <w:rsid w:val="00DA6A91"/>
    <w:rsid w:val="00DB64B4"/>
    <w:rsid w:val="00E02FCC"/>
    <w:rsid w:val="00E135A7"/>
    <w:rsid w:val="00E13E14"/>
    <w:rsid w:val="00E31BF4"/>
    <w:rsid w:val="00E356B5"/>
    <w:rsid w:val="00E42D18"/>
    <w:rsid w:val="00E43E39"/>
    <w:rsid w:val="00E4555B"/>
    <w:rsid w:val="00E54AEC"/>
    <w:rsid w:val="00E55B98"/>
    <w:rsid w:val="00E60F9A"/>
    <w:rsid w:val="00E67A76"/>
    <w:rsid w:val="00E7041E"/>
    <w:rsid w:val="00E960D2"/>
    <w:rsid w:val="00E9797E"/>
    <w:rsid w:val="00EC1F04"/>
    <w:rsid w:val="00EE02B2"/>
    <w:rsid w:val="00EE1502"/>
    <w:rsid w:val="00EE656E"/>
    <w:rsid w:val="00EF53B6"/>
    <w:rsid w:val="00EF7CD0"/>
    <w:rsid w:val="00F07BDE"/>
    <w:rsid w:val="00F42C88"/>
    <w:rsid w:val="00F44BFD"/>
    <w:rsid w:val="00F45C86"/>
    <w:rsid w:val="00F466A8"/>
    <w:rsid w:val="00F47837"/>
    <w:rsid w:val="00F50A51"/>
    <w:rsid w:val="00F6414B"/>
    <w:rsid w:val="00F67C82"/>
    <w:rsid w:val="00F73B6E"/>
    <w:rsid w:val="00F7683F"/>
    <w:rsid w:val="00F83510"/>
    <w:rsid w:val="00F85388"/>
    <w:rsid w:val="00FA01A1"/>
    <w:rsid w:val="00FA4A66"/>
    <w:rsid w:val="00FA7751"/>
    <w:rsid w:val="00FB214D"/>
    <w:rsid w:val="00FC6149"/>
    <w:rsid w:val="00FD4B7A"/>
    <w:rsid w:val="00FE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EF3A"/>
  <w15:docId w15:val="{CA3DE323-2056-4378-822B-13CAF3D0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D36"/>
  </w:style>
  <w:style w:type="paragraph" w:styleId="1">
    <w:name w:val="heading 1"/>
    <w:basedOn w:val="a"/>
    <w:next w:val="a"/>
    <w:link w:val="10"/>
    <w:uiPriority w:val="9"/>
    <w:qFormat/>
    <w:rsid w:val="00EE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l-current-terms">
    <w:name w:val="cl-current-terms"/>
    <w:basedOn w:val="a0"/>
    <w:rsid w:val="000C6200"/>
  </w:style>
  <w:style w:type="character" w:customStyle="1" w:styleId="10">
    <w:name w:val="Заголовок 1 Знак"/>
    <w:basedOn w:val="a0"/>
    <w:link w:val="1"/>
    <w:uiPriority w:val="9"/>
    <w:rsid w:val="00EE0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B6421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4217"/>
    <w:rPr>
      <w:rFonts w:ascii="Consolas" w:hAnsi="Consolas" w:cs="Consolas"/>
      <w:sz w:val="20"/>
      <w:szCs w:val="20"/>
    </w:rPr>
  </w:style>
  <w:style w:type="character" w:styleId="af">
    <w:name w:val="Emphasis"/>
    <w:basedOn w:val="a0"/>
    <w:uiPriority w:val="20"/>
    <w:qFormat/>
    <w:rsid w:val="004D1773"/>
    <w:rPr>
      <w:i/>
      <w:iCs/>
    </w:rPr>
  </w:style>
  <w:style w:type="character" w:styleId="HTML2">
    <w:name w:val="HTML Code"/>
    <w:basedOn w:val="a0"/>
    <w:uiPriority w:val="99"/>
    <w:semiHidden/>
    <w:unhideWhenUsed/>
    <w:rsid w:val="004D177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67A76"/>
  </w:style>
  <w:style w:type="paragraph" w:styleId="af0">
    <w:name w:val="Block Text"/>
    <w:basedOn w:val="a"/>
    <w:semiHidden/>
    <w:rsid w:val="000D6C52"/>
    <w:pPr>
      <w:spacing w:after="200" w:line="276" w:lineRule="auto"/>
      <w:ind w:left="1134" w:right="1134"/>
      <w:jc w:val="both"/>
    </w:pPr>
    <w:rPr>
      <w:rFonts w:ascii="Cambria" w:eastAsia="Times New Roman" w:hAnsi="Cambria" w:cs="Times New Roman"/>
      <w:iCs/>
      <w:lang w:val="en-US" w:bidi="en-US"/>
    </w:rPr>
  </w:style>
  <w:style w:type="character" w:customStyle="1" w:styleId="hljs-number">
    <w:name w:val="hljs-number"/>
    <w:basedOn w:val="a0"/>
    <w:rsid w:val="004076FE"/>
  </w:style>
  <w:style w:type="character" w:customStyle="1" w:styleId="cm-keyword">
    <w:name w:val="cm-keyword"/>
    <w:basedOn w:val="a0"/>
    <w:rsid w:val="00192FEE"/>
  </w:style>
  <w:style w:type="character" w:customStyle="1" w:styleId="cm-operator">
    <w:name w:val="cm-operator"/>
    <w:basedOn w:val="a0"/>
    <w:rsid w:val="00192FEE"/>
  </w:style>
  <w:style w:type="character" w:customStyle="1" w:styleId="cm-variable">
    <w:name w:val="cm-variable"/>
    <w:basedOn w:val="a0"/>
    <w:rsid w:val="00192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80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4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7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6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3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6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8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7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5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0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8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9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8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6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2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3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4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3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8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0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5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8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8011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9068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7003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3745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985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56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8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8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6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7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4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0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4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1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6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9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69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1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2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5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7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9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4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0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2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1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6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3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16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5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6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3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ia.ru/text/category/bazi_danni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0C661-39A4-40B2-B478-0DC96D35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Худышкин Евгений Денисович</cp:lastModifiedBy>
  <cp:revision>12</cp:revision>
  <dcterms:created xsi:type="dcterms:W3CDTF">2021-09-19T09:09:00Z</dcterms:created>
  <dcterms:modified xsi:type="dcterms:W3CDTF">2021-10-26T14:41:00Z</dcterms:modified>
</cp:coreProperties>
</file>